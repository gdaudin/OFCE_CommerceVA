
<file path=[Content_Types].xml><?xml version="1.0" encoding="utf-8"?>
<Types xmlns="http://schemas.openxmlformats.org/package/2006/content-types">
  <Default Extension="xml" ContentType="application/xml"/>
  <Default Extension="bin" ContentType="application/vnd.openxmlformats-officedocument.oleObject"/>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687575" w14:textId="77777777" w:rsidR="00503248" w:rsidRDefault="008C4735" w:rsidP="00560ABA">
      <w:pPr>
        <w:jc w:val="center"/>
        <w:rPr>
          <w:rFonts w:ascii="Times New Roman" w:hAnsi="Times New Roman" w:cs="Times New Roman"/>
          <w:sz w:val="24"/>
          <w:szCs w:val="24"/>
          <w:lang w:val="en-US"/>
        </w:rPr>
      </w:pPr>
      <w:bookmarkStart w:id="0" w:name="_GoBack"/>
      <w:r w:rsidRPr="006C08EF">
        <w:rPr>
          <w:rFonts w:ascii="Times New Roman" w:hAnsi="Times New Roman" w:cs="Times New Roman"/>
          <w:sz w:val="24"/>
          <w:szCs w:val="24"/>
          <w:lang w:val="en-US"/>
        </w:rPr>
        <w:t xml:space="preserve">Global value chains and </w:t>
      </w:r>
      <w:r w:rsidR="00254BEE" w:rsidRPr="006C08EF">
        <w:rPr>
          <w:rFonts w:ascii="Times New Roman" w:hAnsi="Times New Roman" w:cs="Times New Roman"/>
          <w:sz w:val="24"/>
          <w:szCs w:val="24"/>
          <w:lang w:val="en-US"/>
        </w:rPr>
        <w:t>the transmission of price shocks</w:t>
      </w:r>
    </w:p>
    <w:p w14:paraId="196EF315" w14:textId="77777777" w:rsidR="00C80829" w:rsidRPr="00C80829" w:rsidRDefault="00C80829" w:rsidP="00C80829">
      <w:pPr>
        <w:pStyle w:val="Sous-titre"/>
      </w:pPr>
      <w:r w:rsidRPr="00D85484">
        <w:t>Marion Cochard</w:t>
      </w:r>
      <w:r w:rsidRPr="00121539">
        <w:rPr>
          <w:rStyle w:val="Marquenotebasdepage"/>
        </w:rPr>
        <w:footnoteReference w:id="1"/>
      </w:r>
      <w:r>
        <w:t xml:space="preserve">, </w:t>
      </w:r>
      <w:r w:rsidRPr="00D85484">
        <w:t>Guillaume Daudin</w:t>
      </w:r>
      <w:r w:rsidRPr="00121539">
        <w:rPr>
          <w:rStyle w:val="Marquenotebasdepage"/>
        </w:rPr>
        <w:footnoteReference w:id="2"/>
      </w:r>
      <w:r>
        <w:t xml:space="preserve">, </w:t>
      </w:r>
      <w:r w:rsidRPr="00C80829">
        <w:t>Violaine Faubert</w:t>
      </w:r>
      <w:r w:rsidR="00CC4486" w:rsidRPr="00121539">
        <w:rPr>
          <w:rStyle w:val="Marquenotebasdepage"/>
        </w:rPr>
        <w:footnoteReference w:id="3"/>
      </w:r>
      <w:r>
        <w:t xml:space="preserve">, </w:t>
      </w:r>
      <w:r w:rsidRPr="00C80829">
        <w:t>Antoine Lalliard</w:t>
      </w:r>
      <w:r w:rsidR="00CC4486" w:rsidRPr="00121539">
        <w:rPr>
          <w:rStyle w:val="Marquenotebasdepage"/>
        </w:rPr>
        <w:footnoteReference w:id="4"/>
      </w:r>
      <w:r w:rsidR="007A1A24">
        <w:t>, Christine Rifflart</w:t>
      </w:r>
      <w:r w:rsidR="007A1A24">
        <w:rPr>
          <w:rStyle w:val="Marquenotebasdepage"/>
        </w:rPr>
        <w:footnoteReference w:id="5"/>
      </w:r>
    </w:p>
    <w:p w14:paraId="50701D7B" w14:textId="77777777" w:rsidR="00407DF4" w:rsidRPr="00C80829" w:rsidRDefault="00407DF4" w:rsidP="0029394B">
      <w:pPr>
        <w:jc w:val="both"/>
        <w:rPr>
          <w:rFonts w:ascii="Times New Roman" w:hAnsi="Times New Roman" w:cs="Times New Roman"/>
          <w:sz w:val="24"/>
          <w:szCs w:val="24"/>
        </w:rPr>
      </w:pPr>
    </w:p>
    <w:p w14:paraId="7827E201" w14:textId="77777777" w:rsidR="00407DF4" w:rsidRPr="006C08EF" w:rsidRDefault="00407DF4" w:rsidP="0029394B">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Abstract</w:t>
      </w:r>
    </w:p>
    <w:p w14:paraId="2D1636E7" w14:textId="77777777" w:rsidR="00E92452" w:rsidRPr="006C08EF" w:rsidRDefault="007A1A24" w:rsidP="0029394B">
      <w:p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N</w:t>
      </w:r>
      <w:r w:rsidRPr="006C08EF">
        <w:rPr>
          <w:rFonts w:ascii="Times New Roman" w:hAnsi="Times New Roman" w:cs="Times New Roman"/>
          <w:sz w:val="24"/>
          <w:szCs w:val="24"/>
          <w:lang w:val="en-US"/>
        </w:rPr>
        <w:t xml:space="preserve">ew technologies and lower trade </w:t>
      </w:r>
      <w:proofErr w:type="gramStart"/>
      <w:r w:rsidRPr="006C08EF">
        <w:rPr>
          <w:rFonts w:ascii="Times New Roman" w:hAnsi="Times New Roman" w:cs="Times New Roman"/>
          <w:sz w:val="24"/>
          <w:szCs w:val="24"/>
          <w:lang w:val="en-US"/>
        </w:rPr>
        <w:t>barriers</w:t>
      </w:r>
      <w:r>
        <w:rPr>
          <w:rFonts w:ascii="Times New Roman" w:hAnsi="Times New Roman" w:cs="Times New Roman"/>
          <w:sz w:val="24"/>
          <w:szCs w:val="24"/>
          <w:lang w:val="en-US"/>
        </w:rPr>
        <w:t xml:space="preserve"> has</w:t>
      </w:r>
      <w:proofErr w:type="gramEnd"/>
      <w:r>
        <w:rPr>
          <w:rFonts w:ascii="Times New Roman" w:hAnsi="Times New Roman" w:cs="Times New Roman"/>
          <w:sz w:val="24"/>
          <w:szCs w:val="24"/>
          <w:lang w:val="en-US"/>
        </w:rPr>
        <w:t xml:space="preserve"> given rise to i</w:t>
      </w:r>
      <w:r w:rsidR="00A33BD3" w:rsidRPr="006C08EF">
        <w:rPr>
          <w:rFonts w:ascii="Times New Roman" w:hAnsi="Times New Roman" w:cs="Times New Roman"/>
          <w:sz w:val="24"/>
          <w:szCs w:val="24"/>
          <w:lang w:val="en-US"/>
        </w:rPr>
        <w:t>ncreased interaction among sectors across countries</w:t>
      </w:r>
      <w:r w:rsidR="00A33BD3">
        <w:rPr>
          <w:rFonts w:ascii="Times New Roman" w:hAnsi="Times New Roman" w:cs="Times New Roman"/>
          <w:sz w:val="24"/>
          <w:szCs w:val="24"/>
          <w:lang w:val="en-US"/>
        </w:rPr>
        <w:t>.</w:t>
      </w:r>
      <w:r w:rsidR="00BB7F5F" w:rsidRPr="006C08EF">
        <w:rPr>
          <w:rFonts w:ascii="Times New Roman" w:hAnsi="Times New Roman" w:cs="Times New Roman"/>
          <w:sz w:val="24"/>
          <w:szCs w:val="24"/>
          <w:lang w:val="en-US"/>
        </w:rPr>
        <w:t xml:space="preserve"> </w:t>
      </w:r>
      <w:r w:rsidR="00E92452" w:rsidRPr="006C08EF">
        <w:rPr>
          <w:rFonts w:ascii="Times New Roman" w:hAnsi="Times New Roman" w:cs="Times New Roman"/>
          <w:sz w:val="24"/>
          <w:szCs w:val="24"/>
          <w:lang w:val="en-US"/>
        </w:rPr>
        <w:t xml:space="preserve">The growth of </w:t>
      </w:r>
      <w:r w:rsidR="00A33BD3">
        <w:rPr>
          <w:rFonts w:ascii="Times New Roman" w:hAnsi="Times New Roman" w:cs="Times New Roman"/>
          <w:sz w:val="24"/>
          <w:szCs w:val="24"/>
          <w:lang w:val="en-US"/>
        </w:rPr>
        <w:t>global value chains (</w:t>
      </w:r>
      <w:r w:rsidR="00E92452" w:rsidRPr="006C08EF">
        <w:rPr>
          <w:rFonts w:ascii="Times New Roman" w:hAnsi="Times New Roman" w:cs="Times New Roman"/>
          <w:sz w:val="24"/>
          <w:szCs w:val="24"/>
          <w:lang w:val="en-US"/>
        </w:rPr>
        <w:t>GVCs</w:t>
      </w:r>
      <w:r w:rsidR="00A33BD3">
        <w:rPr>
          <w:rFonts w:ascii="Times New Roman" w:hAnsi="Times New Roman" w:cs="Times New Roman"/>
          <w:sz w:val="24"/>
          <w:szCs w:val="24"/>
          <w:lang w:val="en-US"/>
        </w:rPr>
        <w:t>)</w:t>
      </w:r>
      <w:r w:rsidR="00E92452" w:rsidRPr="006C08EF">
        <w:rPr>
          <w:rFonts w:ascii="Times New Roman" w:hAnsi="Times New Roman" w:cs="Times New Roman"/>
          <w:sz w:val="24"/>
          <w:szCs w:val="24"/>
          <w:lang w:val="en-US"/>
        </w:rPr>
        <w:t xml:space="preserve"> </w:t>
      </w:r>
      <w:r w:rsidR="00D0758A" w:rsidRPr="006C08EF">
        <w:rPr>
          <w:rFonts w:ascii="Times New Roman" w:hAnsi="Times New Roman" w:cs="Times New Roman"/>
          <w:sz w:val="24"/>
          <w:szCs w:val="24"/>
          <w:lang w:val="en-US"/>
        </w:rPr>
        <w:t>reflects the international integration of geographically fragmented global production processes</w:t>
      </w:r>
      <w:r>
        <w:rPr>
          <w:rFonts w:ascii="Times New Roman" w:hAnsi="Times New Roman" w:cs="Times New Roman"/>
          <w:sz w:val="24"/>
          <w:szCs w:val="24"/>
          <w:lang w:val="en-US"/>
        </w:rPr>
        <w:t xml:space="preserve"> and the creation of global production networks.</w:t>
      </w:r>
    </w:p>
    <w:p w14:paraId="4844FD2E" w14:textId="77777777" w:rsidR="00E92452" w:rsidRPr="006C08EF" w:rsidRDefault="00E92452" w:rsidP="0029394B">
      <w:pPr>
        <w:autoSpaceDE w:val="0"/>
        <w:autoSpaceDN w:val="0"/>
        <w:adjustRightInd w:val="0"/>
        <w:spacing w:after="0" w:line="240" w:lineRule="auto"/>
        <w:jc w:val="both"/>
        <w:rPr>
          <w:rFonts w:ascii="Times New Roman" w:hAnsi="Times New Roman" w:cs="Times New Roman"/>
          <w:sz w:val="24"/>
          <w:szCs w:val="24"/>
          <w:lang w:val="en-US"/>
        </w:rPr>
      </w:pPr>
    </w:p>
    <w:p w14:paraId="19B1AF92" w14:textId="77777777" w:rsidR="007A1A24" w:rsidRDefault="00D0758A" w:rsidP="0029394B">
      <w:pPr>
        <w:autoSpaceDE w:val="0"/>
        <w:autoSpaceDN w:val="0"/>
        <w:adjustRightInd w:val="0"/>
        <w:spacing w:after="0" w:line="240" w:lineRule="auto"/>
        <w:jc w:val="both"/>
        <w:rPr>
          <w:ins w:id="3" w:author="Guillaume DAUDIN" w:date="2018-01-11T16:08:00Z"/>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In this paper, we document the role of global input-output linkages in </w:t>
      </w:r>
      <w:r w:rsidR="00481DC8">
        <w:rPr>
          <w:rFonts w:ascii="Times New Roman" w:hAnsi="Times New Roman" w:cs="Times New Roman"/>
          <w:sz w:val="24"/>
          <w:szCs w:val="24"/>
          <w:lang w:val="en-US"/>
        </w:rPr>
        <w:t xml:space="preserve">the propagation of </w:t>
      </w:r>
      <w:r w:rsidRPr="006C08EF">
        <w:rPr>
          <w:rFonts w:ascii="Times New Roman" w:hAnsi="Times New Roman" w:cs="Times New Roman"/>
          <w:sz w:val="24"/>
          <w:szCs w:val="24"/>
          <w:lang w:val="en-US"/>
        </w:rPr>
        <w:t xml:space="preserve">productivity and </w:t>
      </w:r>
      <w:r w:rsidR="00481DC8">
        <w:rPr>
          <w:rFonts w:ascii="Times New Roman" w:hAnsi="Times New Roman" w:cs="Times New Roman"/>
          <w:sz w:val="24"/>
          <w:szCs w:val="24"/>
          <w:lang w:val="en-US"/>
        </w:rPr>
        <w:t xml:space="preserve">inflationary </w:t>
      </w:r>
      <w:r w:rsidRPr="006C08EF">
        <w:rPr>
          <w:rFonts w:ascii="Times New Roman" w:hAnsi="Times New Roman" w:cs="Times New Roman"/>
          <w:sz w:val="24"/>
          <w:szCs w:val="24"/>
          <w:lang w:val="en-US"/>
        </w:rPr>
        <w:t xml:space="preserve">shocks in the international economy. </w:t>
      </w:r>
    </w:p>
    <w:p w14:paraId="50A9300E" w14:textId="77777777" w:rsidR="007A1A24" w:rsidRDefault="007A1A24" w:rsidP="0029394B">
      <w:pPr>
        <w:autoSpaceDE w:val="0"/>
        <w:autoSpaceDN w:val="0"/>
        <w:adjustRightInd w:val="0"/>
        <w:spacing w:after="0" w:line="240" w:lineRule="auto"/>
        <w:jc w:val="both"/>
        <w:rPr>
          <w:ins w:id="4" w:author="Guillaume DAUDIN" w:date="2018-01-11T16:08:00Z"/>
          <w:rFonts w:ascii="Times New Roman" w:hAnsi="Times New Roman" w:cs="Times New Roman"/>
          <w:sz w:val="24"/>
          <w:szCs w:val="24"/>
          <w:lang w:val="en-US"/>
        </w:rPr>
      </w:pPr>
      <w:ins w:id="5" w:author="Guillaume DAUDIN" w:date="2018-01-11T16:08:00Z">
        <w:r>
          <w:rPr>
            <w:rFonts w:ascii="Times New Roman" w:hAnsi="Times New Roman" w:cs="Times New Roman"/>
            <w:sz w:val="24"/>
            <w:szCs w:val="24"/>
            <w:lang w:val="en-US"/>
          </w:rPr>
          <w:t xml:space="preserve">[…] </w:t>
        </w:r>
        <w:proofErr w:type="gramStart"/>
        <w:r>
          <w:rPr>
            <w:rFonts w:ascii="Times New Roman" w:hAnsi="Times New Roman" w:cs="Times New Roman"/>
            <w:sz w:val="24"/>
            <w:szCs w:val="24"/>
            <w:lang w:val="en-US"/>
          </w:rPr>
          <w:t>à</w:t>
        </w:r>
        <w:proofErr w:type="gramEnd"/>
        <w:r>
          <w:rPr>
            <w:rFonts w:ascii="Times New Roman" w:hAnsi="Times New Roman" w:cs="Times New Roman"/>
            <w:sz w:val="24"/>
            <w:szCs w:val="24"/>
            <w:lang w:val="en-US"/>
          </w:rPr>
          <w:t xml:space="preserve"> faire.</w:t>
        </w:r>
      </w:ins>
    </w:p>
    <w:p w14:paraId="05A575E3" w14:textId="77777777" w:rsidR="00D0758A" w:rsidRPr="006C08EF" w:rsidRDefault="00D0758A" w:rsidP="0029394B">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More specifically, we study the role of global input-output linkages in transmitting oil prices shocks</w:t>
      </w:r>
      <w:r w:rsidR="00E92452" w:rsidRPr="006C08EF">
        <w:rPr>
          <w:rFonts w:ascii="Times New Roman" w:hAnsi="Times New Roman" w:cs="Times New Roman"/>
          <w:sz w:val="24"/>
          <w:szCs w:val="24"/>
          <w:lang w:val="en-US"/>
        </w:rPr>
        <w:t xml:space="preserve"> across economies</w:t>
      </w:r>
      <w:r w:rsidRPr="006C08EF">
        <w:rPr>
          <w:rFonts w:ascii="Times New Roman" w:hAnsi="Times New Roman" w:cs="Times New Roman"/>
          <w:sz w:val="24"/>
          <w:szCs w:val="24"/>
          <w:lang w:val="en-US"/>
        </w:rPr>
        <w:t>.</w:t>
      </w:r>
    </w:p>
    <w:p w14:paraId="37A82F0D" w14:textId="77777777" w:rsidR="00474BEF" w:rsidRDefault="00E92452" w:rsidP="00474BEF">
      <w:pPr>
        <w:autoSpaceDE w:val="0"/>
        <w:autoSpaceDN w:val="0"/>
        <w:adjustRightInd w:val="0"/>
        <w:spacing w:after="0" w:line="240" w:lineRule="auto"/>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build on two sectoral datasets, the World Input Output Database (WIOD)</w:t>
      </w:r>
      <w:r w:rsidR="00CC58BA">
        <w:rPr>
          <w:rFonts w:ascii="Times New Roman" w:hAnsi="Times New Roman" w:cs="Times New Roman"/>
          <w:sz w:val="24"/>
          <w:szCs w:val="24"/>
          <w:lang w:val="en-US"/>
        </w:rPr>
        <w:t xml:space="preserve"> and the OECD- ICIO database</w:t>
      </w:r>
      <w:r w:rsidR="00481DC8">
        <w:rPr>
          <w:rFonts w:ascii="Times New Roman" w:hAnsi="Times New Roman" w:cs="Times New Roman"/>
          <w:sz w:val="24"/>
          <w:szCs w:val="24"/>
          <w:lang w:val="en-US"/>
        </w:rPr>
        <w:t xml:space="preserve">. We </w:t>
      </w:r>
      <w:r w:rsidR="00CC58BA">
        <w:rPr>
          <w:rFonts w:ascii="Times New Roman" w:hAnsi="Times New Roman" w:cs="Times New Roman"/>
          <w:sz w:val="24"/>
          <w:szCs w:val="24"/>
          <w:lang w:val="en-US"/>
        </w:rPr>
        <w:t>contribute to the literature by assessing t</w:t>
      </w:r>
      <w:r w:rsidR="00BD596A">
        <w:rPr>
          <w:rFonts w:ascii="Times New Roman" w:hAnsi="Times New Roman" w:cs="Times New Roman"/>
          <w:sz w:val="24"/>
          <w:szCs w:val="24"/>
          <w:lang w:val="en-US"/>
        </w:rPr>
        <w:t xml:space="preserve">he propagation of inflationary shocks through </w:t>
      </w:r>
      <w:r w:rsidR="00BD596A" w:rsidRPr="00BD596A">
        <w:rPr>
          <w:rFonts w:ascii="Times New Roman" w:hAnsi="Times New Roman" w:cs="Times New Roman"/>
          <w:sz w:val="24"/>
          <w:szCs w:val="24"/>
          <w:lang w:val="en-US"/>
        </w:rPr>
        <w:t xml:space="preserve">input linkages </w:t>
      </w:r>
      <w:r w:rsidR="00481DC8">
        <w:rPr>
          <w:rFonts w:ascii="Times New Roman" w:hAnsi="Times New Roman" w:cs="Times New Roman"/>
          <w:sz w:val="24"/>
          <w:szCs w:val="24"/>
          <w:lang w:val="en-US"/>
        </w:rPr>
        <w:t>and by comparing whether results are consistent</w:t>
      </w:r>
      <w:r w:rsidR="00CC58BA">
        <w:rPr>
          <w:rFonts w:ascii="Times New Roman" w:hAnsi="Times New Roman" w:cs="Times New Roman"/>
          <w:sz w:val="24"/>
          <w:szCs w:val="24"/>
          <w:lang w:val="en-US"/>
        </w:rPr>
        <w:t xml:space="preserve"> </w:t>
      </w:r>
      <w:r w:rsidR="00481DC8">
        <w:rPr>
          <w:rFonts w:ascii="Times New Roman" w:hAnsi="Times New Roman" w:cs="Times New Roman"/>
          <w:sz w:val="24"/>
          <w:szCs w:val="24"/>
          <w:lang w:val="en-US"/>
        </w:rPr>
        <w:t>across the</w:t>
      </w:r>
      <w:r w:rsidR="00CC58BA">
        <w:rPr>
          <w:rFonts w:ascii="Times New Roman" w:hAnsi="Times New Roman" w:cs="Times New Roman"/>
          <w:sz w:val="24"/>
          <w:szCs w:val="24"/>
          <w:lang w:val="en-US"/>
        </w:rPr>
        <w:t xml:space="preserve"> two databases. We </w:t>
      </w:r>
      <w:r w:rsidR="00CC58BA" w:rsidRPr="006C08EF">
        <w:rPr>
          <w:rFonts w:ascii="Times New Roman" w:hAnsi="Times New Roman" w:cs="Times New Roman"/>
          <w:sz w:val="24"/>
          <w:szCs w:val="24"/>
          <w:lang w:val="en-US"/>
        </w:rPr>
        <w:t>take advantage of the temporal dimension of the dataset to document the extent to which the growth in GVCs has changed inflation dynamics over time</w:t>
      </w:r>
      <w:r w:rsidR="00474BEF">
        <w:rPr>
          <w:rFonts w:ascii="Times New Roman" w:hAnsi="Times New Roman" w:cs="Times New Roman"/>
          <w:sz w:val="24"/>
          <w:szCs w:val="24"/>
          <w:lang w:val="en-US"/>
        </w:rPr>
        <w:t>. We pay particular attention to the increasing</w:t>
      </w:r>
      <w:r w:rsidR="00474BEF" w:rsidRPr="007475FB">
        <w:rPr>
          <w:rFonts w:ascii="Times New Roman" w:hAnsi="Times New Roman" w:cs="Times New Roman"/>
          <w:sz w:val="24"/>
          <w:szCs w:val="24"/>
          <w:lang w:val="en-US"/>
        </w:rPr>
        <w:t xml:space="preserve"> </w:t>
      </w:r>
      <w:r w:rsidR="00474BEF">
        <w:rPr>
          <w:rFonts w:ascii="Times New Roman" w:hAnsi="Times New Roman" w:cs="Times New Roman"/>
          <w:sz w:val="24"/>
          <w:szCs w:val="24"/>
          <w:lang w:val="en-US"/>
        </w:rPr>
        <w:t xml:space="preserve">integration of euro area economies since </w:t>
      </w:r>
      <w:r w:rsidR="00474BEF" w:rsidRPr="007475FB">
        <w:rPr>
          <w:rFonts w:ascii="Times New Roman" w:hAnsi="Times New Roman" w:cs="Times New Roman"/>
          <w:sz w:val="24"/>
          <w:szCs w:val="24"/>
          <w:lang w:val="en-US"/>
        </w:rPr>
        <w:t xml:space="preserve">the </w:t>
      </w:r>
      <w:r w:rsidR="00474BEF">
        <w:rPr>
          <w:rFonts w:ascii="Times New Roman" w:hAnsi="Times New Roman" w:cs="Times New Roman"/>
          <w:sz w:val="24"/>
          <w:szCs w:val="24"/>
          <w:lang w:val="en-US"/>
        </w:rPr>
        <w:t xml:space="preserve">adoption of the common currency. We analyze to which extent the </w:t>
      </w:r>
      <w:r w:rsidR="00474BEF" w:rsidRPr="00617267">
        <w:rPr>
          <w:rFonts w:ascii="Times New Roman" w:hAnsi="Times New Roman" w:cs="Times New Roman"/>
          <w:sz w:val="24"/>
          <w:szCs w:val="24"/>
          <w:lang w:val="en-US"/>
        </w:rPr>
        <w:t xml:space="preserve">shortening </w:t>
      </w:r>
      <w:r w:rsidR="00474BEF">
        <w:rPr>
          <w:rFonts w:ascii="Times New Roman" w:hAnsi="Times New Roman" w:cs="Times New Roman"/>
          <w:sz w:val="24"/>
          <w:szCs w:val="24"/>
          <w:lang w:val="en-US"/>
        </w:rPr>
        <w:t xml:space="preserve">of </w:t>
      </w:r>
      <w:r w:rsidR="00474BEF" w:rsidRPr="00617267">
        <w:rPr>
          <w:rFonts w:ascii="Times New Roman" w:hAnsi="Times New Roman" w:cs="Times New Roman"/>
          <w:sz w:val="24"/>
          <w:szCs w:val="24"/>
          <w:lang w:val="en-US"/>
        </w:rPr>
        <w:t xml:space="preserve">global value chains </w:t>
      </w:r>
      <w:r w:rsidR="00474BEF">
        <w:rPr>
          <w:rFonts w:ascii="Times New Roman" w:hAnsi="Times New Roman" w:cs="Times New Roman"/>
          <w:sz w:val="24"/>
          <w:szCs w:val="24"/>
          <w:lang w:val="en-US"/>
        </w:rPr>
        <w:t>i</w:t>
      </w:r>
      <w:r w:rsidR="00474BEF" w:rsidRPr="00617267">
        <w:rPr>
          <w:rFonts w:ascii="Times New Roman" w:hAnsi="Times New Roman" w:cs="Times New Roman"/>
          <w:sz w:val="24"/>
          <w:szCs w:val="24"/>
          <w:lang w:val="en-US"/>
        </w:rPr>
        <w:t>n the years following the Great Recession</w:t>
      </w:r>
      <w:r w:rsidR="00474BEF">
        <w:rPr>
          <w:rFonts w:ascii="Times New Roman" w:hAnsi="Times New Roman" w:cs="Times New Roman"/>
          <w:sz w:val="24"/>
          <w:szCs w:val="24"/>
          <w:lang w:val="en-US"/>
        </w:rPr>
        <w:t xml:space="preserve"> has changed the propagation of inflationary shocks in </w:t>
      </w:r>
      <w:r w:rsidR="00841484" w:rsidRPr="006C08EF">
        <w:rPr>
          <w:rFonts w:ascii="Times New Roman" w:hAnsi="Times New Roman" w:cs="Times New Roman"/>
          <w:sz w:val="24"/>
          <w:szCs w:val="24"/>
          <w:lang w:val="en-US"/>
        </w:rPr>
        <w:t>the international economy</w:t>
      </w:r>
      <w:r w:rsidR="00474BEF" w:rsidRPr="00617267">
        <w:rPr>
          <w:rFonts w:ascii="Times New Roman" w:hAnsi="Times New Roman" w:cs="Times New Roman"/>
          <w:sz w:val="24"/>
          <w:szCs w:val="24"/>
          <w:lang w:val="en-US"/>
        </w:rPr>
        <w:t>.</w:t>
      </w:r>
      <w:r w:rsidR="00474BEF">
        <w:rPr>
          <w:rFonts w:ascii="Times New Roman" w:hAnsi="Times New Roman" w:cs="Times New Roman"/>
          <w:sz w:val="24"/>
          <w:szCs w:val="24"/>
          <w:lang w:val="en-US"/>
        </w:rPr>
        <w:t xml:space="preserve"> </w:t>
      </w:r>
    </w:p>
    <w:p w14:paraId="4A21D84B" w14:textId="77777777" w:rsidR="00331EFE" w:rsidRDefault="00331EFE" w:rsidP="0029394B">
      <w:pPr>
        <w:autoSpaceDE w:val="0"/>
        <w:autoSpaceDN w:val="0"/>
        <w:adjustRightInd w:val="0"/>
        <w:spacing w:after="0" w:line="240" w:lineRule="auto"/>
        <w:jc w:val="both"/>
        <w:rPr>
          <w:rFonts w:ascii="Times New Roman" w:hAnsi="Times New Roman" w:cs="Times New Roman"/>
          <w:sz w:val="24"/>
          <w:szCs w:val="24"/>
          <w:lang w:val="en-US"/>
        </w:rPr>
      </w:pPr>
    </w:p>
    <w:p w14:paraId="0F739588" w14:textId="77777777" w:rsidR="00474BEF" w:rsidRDefault="00474BEF" w:rsidP="0029394B">
      <w:pPr>
        <w:autoSpaceDE w:val="0"/>
        <w:autoSpaceDN w:val="0"/>
        <w:adjustRightInd w:val="0"/>
        <w:spacing w:after="0" w:line="240" w:lineRule="auto"/>
        <w:jc w:val="both"/>
        <w:rPr>
          <w:rFonts w:ascii="Times New Roman" w:hAnsi="Times New Roman" w:cs="Times New Roman"/>
          <w:sz w:val="24"/>
          <w:szCs w:val="24"/>
          <w:lang w:val="en-US"/>
        </w:rPr>
      </w:pPr>
    </w:p>
    <w:p w14:paraId="603C458A" w14:textId="77777777" w:rsidR="00331EFE" w:rsidRDefault="00331EFE" w:rsidP="0029394B">
      <w:pPr>
        <w:autoSpaceDE w:val="0"/>
        <w:autoSpaceDN w:val="0"/>
        <w:adjustRightInd w:val="0"/>
        <w:spacing w:after="0" w:line="240" w:lineRule="auto"/>
        <w:jc w:val="both"/>
        <w:rPr>
          <w:rFonts w:ascii="Times New Roman" w:hAnsi="Times New Roman" w:cs="Times New Roman"/>
          <w:color w:val="222222"/>
          <w:sz w:val="24"/>
          <w:szCs w:val="24"/>
          <w:shd w:val="clear" w:color="auto" w:fill="FFFFFF"/>
        </w:rPr>
      </w:pPr>
      <w:r w:rsidRPr="00331EFE">
        <w:rPr>
          <w:rFonts w:ascii="Times New Roman" w:hAnsi="Times New Roman" w:cs="Times New Roman"/>
          <w:color w:val="222222"/>
          <w:sz w:val="24"/>
          <w:szCs w:val="24"/>
          <w:shd w:val="clear" w:color="auto" w:fill="FFFFFF"/>
        </w:rPr>
        <w:t>JEL Classification</w:t>
      </w:r>
      <w:r>
        <w:rPr>
          <w:rFonts w:ascii="Times New Roman" w:hAnsi="Times New Roman" w:cs="Times New Roman"/>
          <w:color w:val="222222"/>
          <w:sz w:val="24"/>
          <w:szCs w:val="24"/>
          <w:shd w:val="clear" w:color="auto" w:fill="FFFFFF"/>
        </w:rPr>
        <w:t xml:space="preserve"> </w:t>
      </w:r>
      <w:r w:rsidRPr="00331EFE">
        <w:rPr>
          <w:rFonts w:ascii="Times New Roman" w:hAnsi="Times New Roman" w:cs="Times New Roman"/>
          <w:color w:val="222222"/>
          <w:sz w:val="24"/>
          <w:szCs w:val="24"/>
          <w:shd w:val="clear" w:color="auto" w:fill="FFFFFF"/>
        </w:rPr>
        <w:t>C67, E31, F42, F62</w:t>
      </w:r>
    </w:p>
    <w:p w14:paraId="0344B5C0" w14:textId="77777777" w:rsidR="00331EFE" w:rsidRPr="000B0A16" w:rsidRDefault="00331EFE">
      <w:pPr>
        <w:rPr>
          <w:rFonts w:ascii="Times New Roman" w:hAnsi="Times New Roman" w:cs="Times New Roman"/>
          <w:color w:val="222222"/>
          <w:sz w:val="24"/>
          <w:szCs w:val="24"/>
          <w:shd w:val="clear" w:color="auto" w:fill="FFFFFF"/>
          <w:lang w:val="en-US"/>
        </w:rPr>
      </w:pPr>
      <w:r w:rsidRPr="000B0A16">
        <w:rPr>
          <w:rFonts w:ascii="Times New Roman" w:hAnsi="Times New Roman" w:cs="Times New Roman"/>
          <w:color w:val="222222"/>
          <w:sz w:val="24"/>
          <w:szCs w:val="24"/>
          <w:shd w:val="clear" w:color="auto" w:fill="FFFFFF"/>
          <w:lang w:val="en-US"/>
        </w:rPr>
        <w:t>Keywords input-output linkages, spillovers, global value chains</w:t>
      </w:r>
      <w:r w:rsidR="000B0A16">
        <w:rPr>
          <w:rFonts w:ascii="Times New Roman" w:hAnsi="Times New Roman" w:cs="Times New Roman"/>
          <w:color w:val="222222"/>
          <w:sz w:val="24"/>
          <w:szCs w:val="24"/>
          <w:shd w:val="clear" w:color="auto" w:fill="FFFFFF"/>
          <w:lang w:val="en-US"/>
        </w:rPr>
        <w:t xml:space="preserve">, </w:t>
      </w:r>
      <w:r w:rsidR="000B0A16" w:rsidRPr="003C0CFF">
        <w:rPr>
          <w:rFonts w:ascii="Times New Roman" w:hAnsi="Times New Roman" w:cs="Times New Roman"/>
          <w:color w:val="222222"/>
          <w:sz w:val="24"/>
          <w:szCs w:val="24"/>
          <w:shd w:val="clear" w:color="auto" w:fill="FFFFFF"/>
          <w:lang w:val="en-US"/>
        </w:rPr>
        <w:t>cost-push inflation</w:t>
      </w:r>
      <w:r w:rsidR="000B0A16">
        <w:rPr>
          <w:rFonts w:ascii="Times New Roman" w:hAnsi="Times New Roman" w:cs="Times New Roman"/>
          <w:color w:val="222222"/>
          <w:sz w:val="24"/>
          <w:szCs w:val="24"/>
          <w:shd w:val="clear" w:color="auto" w:fill="FFFFFF"/>
          <w:lang w:val="en-US"/>
        </w:rPr>
        <w:t>, euro area</w:t>
      </w:r>
    </w:p>
    <w:p w14:paraId="7DFD2877" w14:textId="77777777" w:rsidR="00331EFE" w:rsidRDefault="00331EFE">
      <w:pPr>
        <w:rPr>
          <w:rFonts w:ascii="F16" w:hAnsi="F16" w:cs="F16"/>
          <w:sz w:val="24"/>
          <w:szCs w:val="24"/>
          <w:lang w:val="en-US"/>
        </w:rPr>
      </w:pPr>
    </w:p>
    <w:p w14:paraId="74065364" w14:textId="77777777" w:rsidR="00240C67" w:rsidRPr="00331EFE" w:rsidRDefault="00240C67">
      <w:pPr>
        <w:rPr>
          <w:rFonts w:ascii="Times New Roman" w:hAnsi="Times New Roman" w:cs="Times New Roman"/>
          <w:sz w:val="24"/>
          <w:szCs w:val="24"/>
          <w:lang w:val="en-US"/>
        </w:rPr>
      </w:pPr>
      <w:r w:rsidRPr="00331EFE">
        <w:rPr>
          <w:rFonts w:ascii="Times New Roman" w:hAnsi="Times New Roman" w:cs="Times New Roman"/>
          <w:sz w:val="24"/>
          <w:szCs w:val="24"/>
          <w:lang w:val="en-US"/>
        </w:rPr>
        <w:br w:type="page"/>
      </w:r>
    </w:p>
    <w:p w14:paraId="31BA2554" w14:textId="77777777" w:rsidR="00407DF4" w:rsidRPr="00331EFE" w:rsidRDefault="00407DF4" w:rsidP="0029394B">
      <w:pPr>
        <w:jc w:val="both"/>
        <w:rPr>
          <w:rFonts w:ascii="Times New Roman" w:hAnsi="Times New Roman" w:cs="Times New Roman"/>
          <w:sz w:val="24"/>
          <w:szCs w:val="24"/>
          <w:lang w:val="en-US"/>
        </w:rPr>
      </w:pPr>
    </w:p>
    <w:p w14:paraId="4D36E70C" w14:textId="77777777" w:rsidR="004A1CAA" w:rsidRPr="006C08EF" w:rsidRDefault="004A1CAA" w:rsidP="0029394B">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Introduction and literature review</w:t>
      </w:r>
    </w:p>
    <w:p w14:paraId="4E4AA7E7" w14:textId="77777777" w:rsidR="007475FB" w:rsidRPr="007475FB" w:rsidRDefault="007475FB" w:rsidP="007475FB">
      <w:pPr>
        <w:pStyle w:val="Paragraphedeliste"/>
        <w:autoSpaceDE w:val="0"/>
        <w:autoSpaceDN w:val="0"/>
        <w:adjustRightInd w:val="0"/>
        <w:spacing w:after="0" w:line="240" w:lineRule="auto"/>
        <w:rPr>
          <w:rFonts w:ascii="Arial" w:hAnsi="Arial" w:cs="Arial"/>
          <w:color w:val="000000"/>
          <w:sz w:val="24"/>
          <w:szCs w:val="24"/>
        </w:rPr>
      </w:pPr>
    </w:p>
    <w:p w14:paraId="21181C04" w14:textId="77777777" w:rsidR="00617267" w:rsidRPr="00617267" w:rsidRDefault="00617267" w:rsidP="007475FB">
      <w:pPr>
        <w:autoSpaceDE w:val="0"/>
        <w:autoSpaceDN w:val="0"/>
        <w:adjustRightInd w:val="0"/>
        <w:spacing w:after="0" w:line="240" w:lineRule="auto"/>
        <w:jc w:val="both"/>
        <w:rPr>
          <w:rFonts w:ascii="Times New Roman" w:hAnsi="Times New Roman" w:cs="Times New Roman"/>
          <w:sz w:val="24"/>
          <w:szCs w:val="24"/>
          <w:lang w:val="en-US"/>
        </w:rPr>
      </w:pPr>
    </w:p>
    <w:p w14:paraId="34F789CA" w14:textId="77777777" w:rsidR="00DB4E67" w:rsidRDefault="00743A21" w:rsidP="00DB4E67">
      <w:pPr>
        <w:autoSpaceDE w:val="0"/>
        <w:autoSpaceDN w:val="0"/>
        <w:adjustRightInd w:val="0"/>
        <w:spacing w:after="0" w:line="240" w:lineRule="auto"/>
        <w:jc w:val="both"/>
        <w:rPr>
          <w:rFonts w:ascii="Times New Roman" w:hAnsi="Times New Roman" w:cs="Times New Roman"/>
          <w:sz w:val="24"/>
          <w:szCs w:val="24"/>
          <w:lang w:val="en-US"/>
        </w:rPr>
      </w:pPr>
      <w:r w:rsidRPr="00617267">
        <w:rPr>
          <w:rFonts w:ascii="Times New Roman" w:hAnsi="Times New Roman" w:cs="Times New Roman"/>
          <w:sz w:val="24"/>
          <w:szCs w:val="24"/>
          <w:lang w:val="en-US"/>
        </w:rPr>
        <w:t xml:space="preserve">Firms’ participation in global value chains strengthens cross-country linkages via trade in intermediate inputs. In this paper, we </w:t>
      </w:r>
      <w:r w:rsidR="00DD141C">
        <w:rPr>
          <w:rFonts w:ascii="Times New Roman" w:hAnsi="Times New Roman" w:cs="Times New Roman"/>
          <w:sz w:val="24"/>
          <w:szCs w:val="24"/>
          <w:lang w:val="en-US"/>
        </w:rPr>
        <w:t xml:space="preserve">use </w:t>
      </w:r>
      <w:r w:rsidR="00DD141C" w:rsidRPr="00DD141C">
        <w:rPr>
          <w:rFonts w:ascii="Times New Roman" w:hAnsi="Times New Roman" w:cs="Times New Roman"/>
          <w:sz w:val="24"/>
          <w:szCs w:val="24"/>
          <w:lang w:val="en-US"/>
        </w:rPr>
        <w:t>World Input-Output tables to investigate how production linkages give rise to nominal spillovers</w:t>
      </w:r>
      <w:r w:rsidR="00DD141C">
        <w:rPr>
          <w:rFonts w:ascii="Times New Roman" w:hAnsi="Times New Roman" w:cs="Times New Roman"/>
          <w:sz w:val="24"/>
          <w:szCs w:val="24"/>
          <w:lang w:val="en-US"/>
        </w:rPr>
        <w:t xml:space="preserve">. </w:t>
      </w:r>
      <w:r w:rsidR="00DB4E67">
        <w:rPr>
          <w:rFonts w:ascii="Times New Roman" w:hAnsi="Times New Roman" w:cs="Times New Roman"/>
          <w:sz w:val="24"/>
          <w:szCs w:val="24"/>
          <w:lang w:val="en-US"/>
        </w:rPr>
        <w:t xml:space="preserve">We pay particular attention to </w:t>
      </w:r>
      <w:r w:rsidR="00DB4E67" w:rsidRPr="007475FB">
        <w:rPr>
          <w:rFonts w:ascii="Times New Roman" w:hAnsi="Times New Roman" w:cs="Times New Roman"/>
          <w:sz w:val="24"/>
          <w:szCs w:val="24"/>
          <w:lang w:val="en-US"/>
        </w:rPr>
        <w:t>Euro area countries</w:t>
      </w:r>
      <w:r w:rsidR="00DB4E67">
        <w:rPr>
          <w:rFonts w:ascii="Times New Roman" w:hAnsi="Times New Roman" w:cs="Times New Roman"/>
          <w:sz w:val="24"/>
          <w:szCs w:val="24"/>
          <w:lang w:val="en-US"/>
        </w:rPr>
        <w:t>, which</w:t>
      </w:r>
      <w:r w:rsidR="00DB4E67" w:rsidRPr="007475FB">
        <w:rPr>
          <w:rFonts w:ascii="Times New Roman" w:hAnsi="Times New Roman" w:cs="Times New Roman"/>
          <w:sz w:val="24"/>
          <w:szCs w:val="24"/>
          <w:lang w:val="en-US"/>
        </w:rPr>
        <w:t xml:space="preserve"> have been increasingly participating in cross-border production chains, </w:t>
      </w:r>
      <w:r w:rsidR="00A71BED">
        <w:rPr>
          <w:rFonts w:ascii="Times New Roman" w:hAnsi="Times New Roman" w:cs="Times New Roman"/>
          <w:sz w:val="24"/>
          <w:szCs w:val="24"/>
          <w:lang w:val="en-US"/>
        </w:rPr>
        <w:t xml:space="preserve">partly </w:t>
      </w:r>
      <w:r w:rsidR="00DB4E67" w:rsidRPr="007475FB">
        <w:rPr>
          <w:rFonts w:ascii="Times New Roman" w:hAnsi="Times New Roman" w:cs="Times New Roman"/>
          <w:sz w:val="24"/>
          <w:szCs w:val="24"/>
          <w:lang w:val="en-US"/>
        </w:rPr>
        <w:t xml:space="preserve">stimulated by the </w:t>
      </w:r>
      <w:r w:rsidR="00DB4E67">
        <w:rPr>
          <w:rFonts w:ascii="Times New Roman" w:hAnsi="Times New Roman" w:cs="Times New Roman"/>
          <w:sz w:val="24"/>
          <w:szCs w:val="24"/>
          <w:lang w:val="en-US"/>
        </w:rPr>
        <w:t xml:space="preserve">adoption of the common currency. The </w:t>
      </w:r>
      <w:ins w:id="6" w:author="Guillaume DAUDIN" w:date="2018-01-11T16:09:00Z">
        <w:r w:rsidR="007A1A24">
          <w:rPr>
            <w:rFonts w:ascii="Times New Roman" w:hAnsi="Times New Roman" w:cs="Times New Roman"/>
            <w:sz w:val="24"/>
            <w:szCs w:val="24"/>
            <w:lang w:val="en-US"/>
          </w:rPr>
          <w:t>E</w:t>
        </w:r>
      </w:ins>
      <w:del w:id="7" w:author="Guillaume DAUDIN" w:date="2018-01-11T16:09:00Z">
        <w:r w:rsidR="00DB4E67" w:rsidDel="007A1A24">
          <w:rPr>
            <w:rFonts w:ascii="Times New Roman" w:hAnsi="Times New Roman" w:cs="Times New Roman"/>
            <w:sz w:val="24"/>
            <w:szCs w:val="24"/>
            <w:lang w:val="en-US"/>
          </w:rPr>
          <w:delText>e</w:delText>
        </w:r>
      </w:del>
      <w:r w:rsidR="00DB4E67">
        <w:rPr>
          <w:rFonts w:ascii="Times New Roman" w:hAnsi="Times New Roman" w:cs="Times New Roman"/>
          <w:sz w:val="24"/>
          <w:szCs w:val="24"/>
          <w:lang w:val="en-US"/>
        </w:rPr>
        <w:t xml:space="preserve">uro area is </w:t>
      </w:r>
      <w:r w:rsidR="00A71BED">
        <w:rPr>
          <w:rFonts w:ascii="Times New Roman" w:hAnsi="Times New Roman" w:cs="Times New Roman"/>
          <w:sz w:val="24"/>
          <w:szCs w:val="24"/>
          <w:lang w:val="en-US"/>
        </w:rPr>
        <w:t xml:space="preserve">indeed </w:t>
      </w:r>
      <w:r w:rsidR="00DB4E67">
        <w:rPr>
          <w:rFonts w:ascii="Times New Roman" w:hAnsi="Times New Roman" w:cs="Times New Roman"/>
          <w:sz w:val="24"/>
          <w:szCs w:val="24"/>
          <w:lang w:val="en-US"/>
        </w:rPr>
        <w:t xml:space="preserve">more </w:t>
      </w:r>
      <w:r w:rsidR="00DB4E67" w:rsidRPr="00617267">
        <w:rPr>
          <w:rFonts w:ascii="Times New Roman" w:hAnsi="Times New Roman" w:cs="Times New Roman"/>
          <w:sz w:val="24"/>
          <w:szCs w:val="24"/>
          <w:lang w:val="en-US"/>
        </w:rPr>
        <w:t>involved in global production chains than other large economies, such as the United States and China (ECB, 2017)</w:t>
      </w:r>
      <w:r w:rsidR="00A71BED">
        <w:rPr>
          <w:rFonts w:ascii="Times New Roman" w:hAnsi="Times New Roman" w:cs="Times New Roman"/>
          <w:sz w:val="24"/>
          <w:szCs w:val="24"/>
          <w:lang w:val="en-US"/>
        </w:rPr>
        <w:t xml:space="preserve"> and has</w:t>
      </w:r>
      <w:r w:rsidR="00DB4E67">
        <w:rPr>
          <w:rFonts w:ascii="Times New Roman" w:hAnsi="Times New Roman" w:cs="Times New Roman"/>
          <w:sz w:val="24"/>
          <w:szCs w:val="24"/>
          <w:lang w:val="en-US"/>
        </w:rPr>
        <w:t xml:space="preserve"> been </w:t>
      </w:r>
      <w:r w:rsidR="00DB4E67" w:rsidRPr="00617267">
        <w:rPr>
          <w:rFonts w:ascii="Times New Roman" w:hAnsi="Times New Roman" w:cs="Times New Roman"/>
          <w:sz w:val="24"/>
          <w:szCs w:val="24"/>
          <w:lang w:val="en-US"/>
        </w:rPr>
        <w:t>less affected by global value chains shortening than</w:t>
      </w:r>
      <w:r w:rsidR="00A71BED">
        <w:rPr>
          <w:rFonts w:ascii="Times New Roman" w:hAnsi="Times New Roman" w:cs="Times New Roman"/>
          <w:sz w:val="24"/>
          <w:szCs w:val="24"/>
          <w:lang w:val="en-US"/>
        </w:rPr>
        <w:t xml:space="preserve"> other countries </w:t>
      </w:r>
      <w:r w:rsidR="00DB4E67">
        <w:rPr>
          <w:rFonts w:ascii="Times New Roman" w:hAnsi="Times New Roman" w:cs="Times New Roman"/>
          <w:sz w:val="24"/>
          <w:szCs w:val="24"/>
          <w:lang w:val="en-US"/>
        </w:rPr>
        <w:t>i</w:t>
      </w:r>
      <w:r w:rsidR="00DB4E67" w:rsidRPr="00617267">
        <w:rPr>
          <w:rFonts w:ascii="Times New Roman" w:hAnsi="Times New Roman" w:cs="Times New Roman"/>
          <w:sz w:val="24"/>
          <w:szCs w:val="24"/>
          <w:lang w:val="en-US"/>
        </w:rPr>
        <w:t>n the years following the Great Recession.</w:t>
      </w:r>
      <w:r w:rsidR="00DB4E67">
        <w:rPr>
          <w:rFonts w:ascii="Times New Roman" w:hAnsi="Times New Roman" w:cs="Times New Roman"/>
          <w:sz w:val="24"/>
          <w:szCs w:val="24"/>
          <w:lang w:val="en-US"/>
        </w:rPr>
        <w:t xml:space="preserve"> </w:t>
      </w:r>
    </w:p>
    <w:p w14:paraId="176DD70A" w14:textId="77777777" w:rsidR="00BD596A" w:rsidRDefault="00BD596A" w:rsidP="00DB4E67">
      <w:pPr>
        <w:autoSpaceDE w:val="0"/>
        <w:autoSpaceDN w:val="0"/>
        <w:adjustRightInd w:val="0"/>
        <w:spacing w:after="0" w:line="240" w:lineRule="auto"/>
        <w:jc w:val="both"/>
        <w:rPr>
          <w:rFonts w:ascii="Times New Roman" w:hAnsi="Times New Roman" w:cs="Times New Roman"/>
          <w:sz w:val="24"/>
          <w:szCs w:val="24"/>
          <w:lang w:val="en-US"/>
        </w:rPr>
      </w:pPr>
    </w:p>
    <w:p w14:paraId="6BDF4723" w14:textId="77777777" w:rsidR="00743A21" w:rsidRPr="00DD141C" w:rsidRDefault="00743A21" w:rsidP="007475FB">
      <w:pPr>
        <w:autoSpaceDE w:val="0"/>
        <w:autoSpaceDN w:val="0"/>
        <w:adjustRightInd w:val="0"/>
        <w:spacing w:after="0" w:line="240" w:lineRule="auto"/>
        <w:jc w:val="both"/>
        <w:rPr>
          <w:rFonts w:ascii="Times New Roman" w:hAnsi="Times New Roman" w:cs="Times New Roman"/>
          <w:sz w:val="24"/>
          <w:szCs w:val="24"/>
          <w:lang w:val="en-US"/>
        </w:rPr>
      </w:pPr>
    </w:p>
    <w:p w14:paraId="6FB905DE" w14:textId="77777777" w:rsidR="009C2C39" w:rsidRPr="00BD5A60" w:rsidRDefault="009C2C39" w:rsidP="006C08EF">
      <w:pPr>
        <w:autoSpaceDE w:val="0"/>
        <w:autoSpaceDN w:val="0"/>
        <w:adjustRightInd w:val="0"/>
        <w:spacing w:after="0" w:line="240" w:lineRule="auto"/>
        <w:jc w:val="both"/>
        <w:rPr>
          <w:rFonts w:ascii="Times New Roman" w:hAnsi="Times New Roman" w:cs="Times New Roman"/>
          <w:sz w:val="24"/>
          <w:szCs w:val="24"/>
          <w:lang w:val="en-US"/>
        </w:rPr>
      </w:pPr>
    </w:p>
    <w:p w14:paraId="2823151A" w14:textId="77777777" w:rsidR="00ED5A99" w:rsidRPr="006C08EF" w:rsidRDefault="00ED5A99" w:rsidP="00ED5A99">
      <w:pPr>
        <w:pStyle w:val="Paragraphedeliste"/>
        <w:numPr>
          <w:ilvl w:val="0"/>
          <w:numId w:val="1"/>
        </w:num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Method</w:t>
      </w:r>
      <w:del w:id="8" w:author="Guillaume DAUDIN" w:date="2018-01-11T16:09:00Z">
        <w:r w:rsidRPr="006C08EF" w:rsidDel="007A1A24">
          <w:rPr>
            <w:rFonts w:ascii="Times New Roman" w:hAnsi="Times New Roman" w:cs="Times New Roman"/>
            <w:sz w:val="24"/>
            <w:szCs w:val="24"/>
            <w:lang w:val="en-US"/>
          </w:rPr>
          <w:delText>ology</w:delText>
        </w:r>
      </w:del>
      <w:r w:rsidRPr="006C08EF">
        <w:rPr>
          <w:rFonts w:ascii="Times New Roman" w:hAnsi="Times New Roman" w:cs="Times New Roman"/>
          <w:sz w:val="24"/>
          <w:szCs w:val="24"/>
          <w:lang w:val="en-US"/>
        </w:rPr>
        <w:t xml:space="preserve"> </w:t>
      </w:r>
    </w:p>
    <w:p w14:paraId="64ED5F3C" w14:textId="77777777" w:rsidR="00C830AD" w:rsidRPr="006C08EF" w:rsidRDefault="00872F7D" w:rsidP="00C830AD">
      <w:pPr>
        <w:jc w:val="both"/>
        <w:rPr>
          <w:rFonts w:ascii="Times New Roman" w:hAnsi="Times New Roman" w:cs="Times New Roman"/>
          <w:sz w:val="24"/>
          <w:szCs w:val="24"/>
          <w:lang w:val="en"/>
        </w:rPr>
      </w:pPr>
      <w:r>
        <w:rPr>
          <w:rFonts w:ascii="Times New Roman" w:hAnsi="Times New Roman" w:cs="Times New Roman"/>
          <w:sz w:val="24"/>
          <w:szCs w:val="24"/>
          <w:lang w:val="en-US"/>
        </w:rPr>
        <w:t>2</w:t>
      </w:r>
      <w:r w:rsidR="00560ABA">
        <w:rPr>
          <w:rFonts w:ascii="Times New Roman" w:hAnsi="Times New Roman" w:cs="Times New Roman"/>
          <w:sz w:val="24"/>
          <w:szCs w:val="24"/>
          <w:lang w:val="en"/>
        </w:rPr>
        <w:t xml:space="preserve">.1 </w:t>
      </w:r>
      <w:r w:rsidR="00560ABA" w:rsidRPr="00560ABA">
        <w:rPr>
          <w:rFonts w:ascii="Times New Roman" w:hAnsi="Times New Roman" w:cs="Times New Roman"/>
          <w:sz w:val="24"/>
          <w:szCs w:val="24"/>
          <w:lang w:val="en"/>
        </w:rPr>
        <w:t>The Input-Output model applied to a shock on production costs.</w:t>
      </w:r>
    </w:p>
    <w:p w14:paraId="016B6402" w14:textId="77777777" w:rsidR="00705CB2" w:rsidRDefault="007A1A24" w:rsidP="00C830AD">
      <w:pPr>
        <w:jc w:val="both"/>
        <w:rPr>
          <w:rFonts w:ascii="Times New Roman" w:hAnsi="Times New Roman" w:cs="Times New Roman"/>
          <w:sz w:val="24"/>
          <w:szCs w:val="24"/>
          <w:lang w:val="en-US"/>
        </w:rPr>
      </w:pPr>
      <w:ins w:id="9" w:author="Guillaume DAUDIN" w:date="2018-01-11T16:09:00Z">
        <w:r>
          <w:rPr>
            <w:rFonts w:ascii="Times New Roman" w:hAnsi="Times New Roman" w:cs="Times New Roman"/>
            <w:sz w:val="24"/>
            <w:szCs w:val="24"/>
            <w:lang w:val="en-US"/>
          </w:rPr>
          <w:t xml:space="preserve">The widely known </w:t>
        </w:r>
      </w:ins>
      <w:r w:rsidR="00560ABA" w:rsidRPr="00560ABA">
        <w:rPr>
          <w:rFonts w:ascii="Times New Roman" w:hAnsi="Times New Roman" w:cs="Times New Roman"/>
          <w:sz w:val="24"/>
          <w:szCs w:val="24"/>
          <w:lang w:val="en-US"/>
        </w:rPr>
        <w:t xml:space="preserve">Leontief's production model (or I-O model) breaks down the impact of a demand shock (Leontief 1951). The </w:t>
      </w:r>
      <w:r w:rsidR="00560ABA">
        <w:rPr>
          <w:rFonts w:ascii="Times New Roman" w:hAnsi="Times New Roman" w:cs="Times New Roman"/>
          <w:sz w:val="24"/>
          <w:szCs w:val="24"/>
          <w:lang w:val="en-US"/>
        </w:rPr>
        <w:t xml:space="preserve">trade in </w:t>
      </w:r>
      <w:r w:rsidR="00560ABA" w:rsidRPr="00560ABA">
        <w:rPr>
          <w:rFonts w:ascii="Times New Roman" w:hAnsi="Times New Roman" w:cs="Times New Roman"/>
          <w:sz w:val="24"/>
          <w:szCs w:val="24"/>
          <w:lang w:val="en-US"/>
        </w:rPr>
        <w:t xml:space="preserve">value-added analysis </w:t>
      </w:r>
      <w:r w:rsidR="00560ABA">
        <w:rPr>
          <w:rFonts w:ascii="Times New Roman" w:hAnsi="Times New Roman" w:cs="Times New Roman"/>
          <w:sz w:val="24"/>
          <w:szCs w:val="24"/>
          <w:lang w:val="en-US"/>
        </w:rPr>
        <w:t>reconciles</w:t>
      </w:r>
      <w:r w:rsidR="00560ABA" w:rsidRPr="00560ABA">
        <w:rPr>
          <w:rFonts w:ascii="Times New Roman" w:hAnsi="Times New Roman" w:cs="Times New Roman"/>
          <w:sz w:val="24"/>
          <w:szCs w:val="24"/>
          <w:lang w:val="en-US"/>
        </w:rPr>
        <w:t xml:space="preserve"> international trade statistics </w:t>
      </w:r>
      <w:r w:rsidR="00560ABA">
        <w:rPr>
          <w:rFonts w:ascii="Times New Roman" w:hAnsi="Times New Roman" w:cs="Times New Roman"/>
          <w:sz w:val="24"/>
          <w:szCs w:val="24"/>
          <w:lang w:val="en-US"/>
        </w:rPr>
        <w:t>with</w:t>
      </w:r>
      <w:r w:rsidR="00560ABA" w:rsidRPr="00560ABA">
        <w:rPr>
          <w:rFonts w:ascii="Times New Roman" w:hAnsi="Times New Roman" w:cs="Times New Roman"/>
          <w:sz w:val="24"/>
          <w:szCs w:val="24"/>
          <w:lang w:val="en-US"/>
        </w:rPr>
        <w:t xml:space="preserve"> national I-O tables, which allows Leontief's analysis to be extended to an international context. </w:t>
      </w:r>
      <w:r w:rsidR="00560ABA">
        <w:rPr>
          <w:rFonts w:ascii="Times New Roman" w:hAnsi="Times New Roman" w:cs="Times New Roman"/>
          <w:sz w:val="24"/>
          <w:szCs w:val="24"/>
          <w:lang w:val="en-US"/>
        </w:rPr>
        <w:t>A number of studies</w:t>
      </w:r>
      <w:r w:rsidR="00560ABA" w:rsidRPr="00560ABA">
        <w:rPr>
          <w:rFonts w:ascii="Times New Roman" w:hAnsi="Times New Roman" w:cs="Times New Roman"/>
          <w:sz w:val="24"/>
          <w:szCs w:val="24"/>
          <w:lang w:val="en-US"/>
        </w:rPr>
        <w:t xml:space="preserve"> (Hummels, Ishii, and Yi 2001; Daudin et al. 2006; Daudin, Rifflart, and Schweisguth 2011; De Backer and Yamano 2012; Johnson and Noguera 2012; Koopman, Wang, and Wei 2014; Amador, Cappariello, and Stehrer 2015;</w:t>
      </w:r>
      <w:r w:rsidR="00560ABA">
        <w:rPr>
          <w:rFonts w:ascii="Times New Roman" w:hAnsi="Times New Roman" w:cs="Times New Roman"/>
          <w:sz w:val="24"/>
          <w:szCs w:val="24"/>
          <w:lang w:val="en-US"/>
        </w:rPr>
        <w:t xml:space="preserve"> Los et al. 2016) </w:t>
      </w:r>
      <w:r w:rsidR="00CC4486">
        <w:rPr>
          <w:rFonts w:ascii="Times New Roman" w:hAnsi="Times New Roman" w:cs="Times New Roman"/>
          <w:sz w:val="24"/>
          <w:szCs w:val="24"/>
          <w:lang w:val="en-US"/>
        </w:rPr>
        <w:t>analyze</w:t>
      </w:r>
      <w:r w:rsidR="00560ABA">
        <w:rPr>
          <w:rFonts w:ascii="Times New Roman" w:hAnsi="Times New Roman" w:cs="Times New Roman"/>
          <w:sz w:val="24"/>
          <w:szCs w:val="24"/>
          <w:lang w:val="en-US"/>
        </w:rPr>
        <w:t xml:space="preserve"> </w:t>
      </w:r>
      <w:r w:rsidR="00560ABA" w:rsidRPr="00560ABA">
        <w:rPr>
          <w:rFonts w:ascii="Times New Roman" w:hAnsi="Times New Roman" w:cs="Times New Roman"/>
          <w:sz w:val="24"/>
          <w:szCs w:val="24"/>
          <w:lang w:val="en-US"/>
        </w:rPr>
        <w:t xml:space="preserve">the value added content of world trade. Some authors </w:t>
      </w:r>
      <w:r w:rsidR="00F71CDF">
        <w:rPr>
          <w:rFonts w:ascii="Times New Roman" w:hAnsi="Times New Roman" w:cs="Times New Roman"/>
          <w:sz w:val="24"/>
          <w:szCs w:val="24"/>
          <w:lang w:val="en-US"/>
        </w:rPr>
        <w:t>focus on</w:t>
      </w:r>
      <w:r w:rsidR="00560ABA" w:rsidRPr="00560ABA">
        <w:rPr>
          <w:rFonts w:ascii="Times New Roman" w:hAnsi="Times New Roman" w:cs="Times New Roman"/>
          <w:sz w:val="24"/>
          <w:szCs w:val="24"/>
          <w:lang w:val="en-US"/>
        </w:rPr>
        <w:t xml:space="preserve"> Asia (Sato and Shrestha 2014) or </w:t>
      </w:r>
      <w:ins w:id="10" w:author="Guillaume DAUDIN" w:date="2018-01-11T16:10:00Z">
        <w:r>
          <w:rPr>
            <w:rFonts w:ascii="Times New Roman" w:hAnsi="Times New Roman" w:cs="Times New Roman"/>
            <w:sz w:val="24"/>
            <w:szCs w:val="24"/>
            <w:lang w:val="en-US"/>
          </w:rPr>
          <w:t>on</w:t>
        </w:r>
      </w:ins>
      <w:del w:id="11" w:author="Guillaume DAUDIN" w:date="2018-01-11T16:10:00Z">
        <w:r w:rsidR="00560ABA" w:rsidRPr="00560ABA" w:rsidDel="007A1A24">
          <w:rPr>
            <w:rFonts w:ascii="Times New Roman" w:hAnsi="Times New Roman" w:cs="Times New Roman"/>
            <w:sz w:val="24"/>
            <w:szCs w:val="24"/>
            <w:lang w:val="en-US"/>
          </w:rPr>
          <w:delText>to</w:delText>
        </w:r>
      </w:del>
      <w:r w:rsidR="00560ABA"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 xml:space="preserve">the </w:t>
      </w:r>
      <w:r w:rsidR="00560ABA" w:rsidRPr="00560ABA">
        <w:rPr>
          <w:rFonts w:ascii="Times New Roman" w:hAnsi="Times New Roman" w:cs="Times New Roman"/>
          <w:sz w:val="24"/>
          <w:szCs w:val="24"/>
          <w:lang w:val="en-US"/>
        </w:rPr>
        <w:t xml:space="preserve">euro area (Cappariello and Felettigh 2015). Bems and Johnson </w:t>
      </w:r>
      <w:r w:rsidR="00F71CDF">
        <w:rPr>
          <w:rFonts w:ascii="Times New Roman" w:hAnsi="Times New Roman" w:cs="Times New Roman"/>
          <w:sz w:val="24"/>
          <w:szCs w:val="24"/>
          <w:lang w:val="en-US"/>
        </w:rPr>
        <w:t>(</w:t>
      </w:r>
      <w:r w:rsidR="00560ABA" w:rsidRPr="00560ABA">
        <w:rPr>
          <w:rFonts w:ascii="Times New Roman" w:hAnsi="Times New Roman" w:cs="Times New Roman"/>
          <w:sz w:val="24"/>
          <w:szCs w:val="24"/>
          <w:lang w:val="en-US"/>
        </w:rPr>
        <w:t>2015)</w:t>
      </w:r>
      <w:r w:rsidR="00F71CDF">
        <w:rPr>
          <w:rFonts w:ascii="Times New Roman" w:hAnsi="Times New Roman" w:cs="Times New Roman"/>
          <w:sz w:val="24"/>
          <w:szCs w:val="24"/>
          <w:lang w:val="en-US"/>
        </w:rPr>
        <w:t xml:space="preserve"> focus on competitiveness and</w:t>
      </w:r>
      <w:r w:rsidR="00560ABA" w:rsidRPr="00560ABA">
        <w:rPr>
          <w:rFonts w:ascii="Times New Roman" w:hAnsi="Times New Roman" w:cs="Times New Roman"/>
          <w:sz w:val="24"/>
          <w:szCs w:val="24"/>
          <w:lang w:val="en-US"/>
        </w:rPr>
        <w:t xml:space="preserve"> </w:t>
      </w:r>
      <w:r w:rsidR="00F71CDF">
        <w:rPr>
          <w:rFonts w:ascii="Times New Roman" w:hAnsi="Times New Roman" w:cs="Times New Roman"/>
          <w:sz w:val="24"/>
          <w:szCs w:val="24"/>
          <w:lang w:val="en-US"/>
        </w:rPr>
        <w:t>compute</w:t>
      </w:r>
      <w:r w:rsidR="00560ABA" w:rsidRPr="00560ABA">
        <w:rPr>
          <w:rFonts w:ascii="Times New Roman" w:hAnsi="Times New Roman" w:cs="Times New Roman"/>
          <w:sz w:val="24"/>
          <w:szCs w:val="24"/>
          <w:lang w:val="en-US"/>
        </w:rPr>
        <w:t xml:space="preserve"> real effective exchange rate</w:t>
      </w:r>
      <w:r w:rsidR="00F71CDF">
        <w:rPr>
          <w:rFonts w:ascii="Times New Roman" w:hAnsi="Times New Roman" w:cs="Times New Roman"/>
          <w:sz w:val="24"/>
          <w:szCs w:val="24"/>
          <w:lang w:val="en-US"/>
        </w:rPr>
        <w:t>s</w:t>
      </w:r>
      <w:r w:rsidR="00560ABA" w:rsidRPr="00560ABA">
        <w:rPr>
          <w:rFonts w:ascii="Times New Roman" w:hAnsi="Times New Roman" w:cs="Times New Roman"/>
          <w:sz w:val="24"/>
          <w:szCs w:val="24"/>
          <w:lang w:val="en-US"/>
        </w:rPr>
        <w:t xml:space="preserve"> weighted by the value-added trade structure to measure the </w:t>
      </w:r>
      <w:r w:rsidR="00F71CDF">
        <w:rPr>
          <w:rFonts w:ascii="Times New Roman" w:hAnsi="Times New Roman" w:cs="Times New Roman"/>
          <w:sz w:val="24"/>
          <w:szCs w:val="24"/>
          <w:lang w:val="en-US"/>
        </w:rPr>
        <w:t>impact</w:t>
      </w:r>
      <w:r w:rsidR="00560ABA" w:rsidRPr="00560ABA">
        <w:rPr>
          <w:rFonts w:ascii="Times New Roman" w:hAnsi="Times New Roman" w:cs="Times New Roman"/>
          <w:sz w:val="24"/>
          <w:szCs w:val="24"/>
          <w:lang w:val="en-US"/>
        </w:rPr>
        <w:t xml:space="preserve"> of a change in relative prices on each country's value added.</w:t>
      </w:r>
    </w:p>
    <w:p w14:paraId="0FE840B9" w14:textId="77777777" w:rsidR="00F71CDF" w:rsidDel="006C72F1" w:rsidRDefault="00F71CDF" w:rsidP="00C830AD">
      <w:pPr>
        <w:jc w:val="both"/>
        <w:rPr>
          <w:del w:id="12" w:author="Guillaume DAUDIN" w:date="2018-01-11T16:11:00Z"/>
          <w:rFonts w:ascii="Times New Roman" w:hAnsi="Times New Roman" w:cs="Times New Roman"/>
          <w:sz w:val="24"/>
          <w:szCs w:val="24"/>
          <w:lang w:val="en-US"/>
        </w:rPr>
      </w:pPr>
      <w:r w:rsidRPr="00F71CDF">
        <w:rPr>
          <w:rFonts w:ascii="Times New Roman" w:hAnsi="Times New Roman" w:cs="Times New Roman"/>
          <w:sz w:val="24"/>
          <w:szCs w:val="24"/>
          <w:lang w:val="en-US"/>
        </w:rPr>
        <w:t>Leontie</w:t>
      </w:r>
      <w:r w:rsidR="00CC4486">
        <w:rPr>
          <w:rFonts w:ascii="Times New Roman" w:hAnsi="Times New Roman" w:cs="Times New Roman"/>
          <w:sz w:val="24"/>
          <w:szCs w:val="24"/>
          <w:lang w:val="en-US"/>
        </w:rPr>
        <w:t>f's production model has a dual:</w:t>
      </w:r>
      <w:r>
        <w:rPr>
          <w:rFonts w:ascii="Times New Roman" w:hAnsi="Times New Roman" w:cs="Times New Roman"/>
          <w:sz w:val="24"/>
          <w:szCs w:val="24"/>
          <w:lang w:val="en-US"/>
        </w:rPr>
        <w:t xml:space="preserve"> the price model. Some </w:t>
      </w:r>
      <w:r w:rsidRPr="00F71CDF">
        <w:rPr>
          <w:rFonts w:ascii="Times New Roman" w:hAnsi="Times New Roman" w:cs="Times New Roman"/>
          <w:sz w:val="24"/>
          <w:szCs w:val="24"/>
          <w:lang w:val="en-US"/>
        </w:rPr>
        <w:t xml:space="preserve">studies </w:t>
      </w:r>
      <w:r>
        <w:rPr>
          <w:rFonts w:ascii="Times New Roman" w:hAnsi="Times New Roman" w:cs="Times New Roman"/>
          <w:sz w:val="24"/>
          <w:szCs w:val="24"/>
          <w:lang w:val="en-US"/>
        </w:rPr>
        <w:t>focus</w:t>
      </w:r>
      <w:r w:rsidRPr="00F71CDF">
        <w:rPr>
          <w:rFonts w:ascii="Times New Roman" w:hAnsi="Times New Roman" w:cs="Times New Roman"/>
          <w:sz w:val="24"/>
          <w:szCs w:val="24"/>
          <w:lang w:val="en-US"/>
        </w:rPr>
        <w:t xml:space="preserve"> on the consequences of a change in production pr</w:t>
      </w:r>
      <w:r>
        <w:rPr>
          <w:rFonts w:ascii="Times New Roman" w:hAnsi="Times New Roman" w:cs="Times New Roman"/>
          <w:sz w:val="24"/>
          <w:szCs w:val="24"/>
          <w:lang w:val="en-US"/>
        </w:rPr>
        <w:t>ices based on an I-O model or a</w:t>
      </w:r>
      <w:r w:rsidRPr="00F71CDF">
        <w:rPr>
          <w:rFonts w:ascii="Times New Roman" w:hAnsi="Times New Roman" w:cs="Times New Roman"/>
          <w:sz w:val="24"/>
          <w:szCs w:val="24"/>
          <w:lang w:val="en-US"/>
        </w:rPr>
        <w:t xml:space="preserve"> SAM (Social Accounting Matrix) model in developing countries. </w:t>
      </w:r>
      <w:del w:id="13" w:author="Guillaume DAUDIN" w:date="2018-01-11T16:11:00Z">
        <w:r w:rsidRPr="00F71CDF" w:rsidDel="006C72F1">
          <w:rPr>
            <w:rFonts w:ascii="Times New Roman" w:hAnsi="Times New Roman" w:cs="Times New Roman"/>
            <w:sz w:val="24"/>
            <w:szCs w:val="24"/>
            <w:lang w:val="en-US"/>
          </w:rPr>
          <w:delText>To</w:delText>
        </w:r>
        <w:r w:rsidDel="006C72F1">
          <w:rPr>
            <w:rFonts w:ascii="Times New Roman" w:hAnsi="Times New Roman" w:cs="Times New Roman"/>
            <w:sz w:val="24"/>
            <w:szCs w:val="24"/>
            <w:lang w:val="en-US"/>
          </w:rPr>
          <w:delText xml:space="preserve"> the best of</w:delText>
        </w:r>
        <w:r w:rsidRPr="00F71CDF" w:rsidDel="006C72F1">
          <w:rPr>
            <w:rFonts w:ascii="Times New Roman" w:hAnsi="Times New Roman" w:cs="Times New Roman"/>
            <w:sz w:val="24"/>
            <w:szCs w:val="24"/>
            <w:lang w:val="en-US"/>
          </w:rPr>
          <w:delText xml:space="preserve"> our knowledge, the dual production model of Leontief </w:delText>
        </w:r>
        <w:r w:rsidDel="006C72F1">
          <w:rPr>
            <w:rFonts w:ascii="Times New Roman" w:hAnsi="Times New Roman" w:cs="Times New Roman"/>
            <w:sz w:val="24"/>
            <w:szCs w:val="24"/>
            <w:lang w:val="en-US"/>
          </w:rPr>
          <w:delText xml:space="preserve">has </w:delText>
        </w:r>
        <w:r w:rsidR="00331EFE" w:rsidDel="006C72F1">
          <w:rPr>
            <w:rFonts w:ascii="Times New Roman" w:hAnsi="Times New Roman" w:cs="Times New Roman"/>
            <w:sz w:val="24"/>
            <w:szCs w:val="24"/>
            <w:lang w:val="en-US"/>
          </w:rPr>
          <w:delText>only</w:delText>
        </w:r>
        <w:r w:rsidDel="006C72F1">
          <w:rPr>
            <w:rFonts w:ascii="Times New Roman" w:hAnsi="Times New Roman" w:cs="Times New Roman"/>
            <w:sz w:val="24"/>
            <w:szCs w:val="24"/>
            <w:lang w:val="en-US"/>
          </w:rPr>
          <w:delText xml:space="preserve"> been adapted </w:delText>
        </w:r>
        <w:r w:rsidRPr="00F71CDF" w:rsidDel="006C72F1">
          <w:rPr>
            <w:rFonts w:ascii="Times New Roman" w:hAnsi="Times New Roman" w:cs="Times New Roman"/>
            <w:sz w:val="24"/>
            <w:szCs w:val="24"/>
            <w:lang w:val="en-US"/>
          </w:rPr>
          <w:delText>in an international context</w:delText>
        </w:r>
        <w:r w:rsidR="00872F7D" w:rsidDel="006C72F1">
          <w:rPr>
            <w:rFonts w:ascii="Times New Roman" w:hAnsi="Times New Roman" w:cs="Times New Roman"/>
            <w:sz w:val="24"/>
            <w:szCs w:val="24"/>
            <w:lang w:val="en-US"/>
          </w:rPr>
          <w:delText xml:space="preserve"> </w:delText>
        </w:r>
        <w:r w:rsidR="00331EFE" w:rsidDel="006C72F1">
          <w:rPr>
            <w:rFonts w:ascii="Times New Roman" w:hAnsi="Times New Roman" w:cs="Times New Roman"/>
            <w:sz w:val="24"/>
            <w:szCs w:val="24"/>
            <w:lang w:val="en-US"/>
          </w:rPr>
          <w:delText>in Cochard et al. (201</w:delText>
        </w:r>
      </w:del>
      <w:del w:id="14" w:author="Guillaume DAUDIN" w:date="2018-01-11T16:10:00Z">
        <w:r w:rsidR="00331EFE" w:rsidDel="006C72F1">
          <w:rPr>
            <w:rFonts w:ascii="Times New Roman" w:hAnsi="Times New Roman" w:cs="Times New Roman"/>
            <w:sz w:val="24"/>
            <w:szCs w:val="24"/>
            <w:lang w:val="en-US"/>
          </w:rPr>
          <w:delText>7</w:delText>
        </w:r>
      </w:del>
      <w:del w:id="15" w:author="Guillaume DAUDIN" w:date="2018-01-11T16:11:00Z">
        <w:r w:rsidR="00331EFE" w:rsidDel="006C72F1">
          <w:rPr>
            <w:rFonts w:ascii="Times New Roman" w:hAnsi="Times New Roman" w:cs="Times New Roman"/>
            <w:sz w:val="24"/>
            <w:szCs w:val="24"/>
            <w:lang w:val="en-US"/>
          </w:rPr>
          <w:delText>)</w:delText>
        </w:r>
      </w:del>
      <w:del w:id="16" w:author="Guillaume DAUDIN" w:date="2018-01-11T16:10:00Z">
        <w:r w:rsidRPr="00F71CDF" w:rsidDel="006C72F1">
          <w:rPr>
            <w:rFonts w:ascii="Times New Roman" w:hAnsi="Times New Roman" w:cs="Times New Roman"/>
            <w:sz w:val="24"/>
            <w:szCs w:val="24"/>
            <w:lang w:val="en-US"/>
          </w:rPr>
          <w:delText xml:space="preserve">. </w:delText>
        </w:r>
      </w:del>
    </w:p>
    <w:p w14:paraId="5C07C230" w14:textId="77777777" w:rsidR="006C72F1" w:rsidRDefault="00F71CDF" w:rsidP="006C72F1">
      <w:pPr>
        <w:jc w:val="both"/>
        <w:rPr>
          <w:ins w:id="17" w:author="Guillaume DAUDIN" w:date="2018-01-11T16:11:00Z"/>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Leontief's price model is </w:t>
      </w:r>
      <w:r>
        <w:rPr>
          <w:rFonts w:ascii="Times New Roman" w:hAnsi="Times New Roman" w:cs="Times New Roman"/>
          <w:sz w:val="24"/>
          <w:szCs w:val="24"/>
          <w:lang w:val="en-US"/>
        </w:rPr>
        <w:t xml:space="preserve">broadly </w:t>
      </w:r>
      <w:r w:rsidRPr="00F71CDF">
        <w:rPr>
          <w:rFonts w:ascii="Times New Roman" w:hAnsi="Times New Roman" w:cs="Times New Roman"/>
          <w:sz w:val="24"/>
          <w:szCs w:val="24"/>
          <w:lang w:val="en-US"/>
        </w:rPr>
        <w:t xml:space="preserve">used </w:t>
      </w:r>
      <w:r>
        <w:rPr>
          <w:rFonts w:ascii="Times New Roman" w:hAnsi="Times New Roman" w:cs="Times New Roman"/>
          <w:sz w:val="24"/>
          <w:szCs w:val="24"/>
          <w:lang w:val="en-US"/>
        </w:rPr>
        <w:t>in multi-sector, single-country</w:t>
      </w:r>
      <w:r w:rsidRPr="00F71CDF">
        <w:rPr>
          <w:rFonts w:ascii="Times New Roman" w:hAnsi="Times New Roman" w:cs="Times New Roman"/>
          <w:sz w:val="24"/>
          <w:szCs w:val="24"/>
          <w:lang w:val="en-US"/>
        </w:rPr>
        <w:t xml:space="preserve"> macroeconomic models, for example, to measure the effect of a change in energy prices (Bournay and Piriou 2015; Sharify 2013). </w:t>
      </w:r>
      <w:ins w:id="18" w:author="Guillaume DAUDIN" w:date="2018-01-11T16:11:00Z">
        <w:r w:rsidR="006C72F1" w:rsidRPr="00F71CDF">
          <w:rPr>
            <w:rFonts w:ascii="Times New Roman" w:hAnsi="Times New Roman" w:cs="Times New Roman"/>
            <w:sz w:val="24"/>
            <w:szCs w:val="24"/>
            <w:lang w:val="en-US"/>
          </w:rPr>
          <w:t>To</w:t>
        </w:r>
        <w:r w:rsidR="006C72F1">
          <w:rPr>
            <w:rFonts w:ascii="Times New Roman" w:hAnsi="Times New Roman" w:cs="Times New Roman"/>
            <w:sz w:val="24"/>
            <w:szCs w:val="24"/>
            <w:lang w:val="en-US"/>
          </w:rPr>
          <w:t xml:space="preserve"> the best of</w:t>
        </w:r>
        <w:r w:rsidR="006C72F1" w:rsidRPr="00F71CDF">
          <w:rPr>
            <w:rFonts w:ascii="Times New Roman" w:hAnsi="Times New Roman" w:cs="Times New Roman"/>
            <w:sz w:val="24"/>
            <w:szCs w:val="24"/>
            <w:lang w:val="en-US"/>
          </w:rPr>
          <w:t xml:space="preserve"> our knowledge, the dual production model of Leontief </w:t>
        </w:r>
        <w:r w:rsidR="006C72F1">
          <w:rPr>
            <w:rFonts w:ascii="Times New Roman" w:hAnsi="Times New Roman" w:cs="Times New Roman"/>
            <w:sz w:val="24"/>
            <w:szCs w:val="24"/>
            <w:lang w:val="en-US"/>
          </w:rPr>
          <w:t xml:space="preserve">has only been adapted </w:t>
        </w:r>
        <w:r w:rsidR="006C72F1" w:rsidRPr="00F71CDF">
          <w:rPr>
            <w:rFonts w:ascii="Times New Roman" w:hAnsi="Times New Roman" w:cs="Times New Roman"/>
            <w:sz w:val="24"/>
            <w:szCs w:val="24"/>
            <w:lang w:val="en-US"/>
          </w:rPr>
          <w:t>in an international context</w:t>
        </w:r>
        <w:r w:rsidR="006C72F1">
          <w:rPr>
            <w:rFonts w:ascii="Times New Roman" w:hAnsi="Times New Roman" w:cs="Times New Roman"/>
            <w:sz w:val="24"/>
            <w:szCs w:val="24"/>
            <w:lang w:val="en-US"/>
          </w:rPr>
          <w:t xml:space="preserve"> in Cochard et al. (2016) and Auer (2017)…</w:t>
        </w:r>
      </w:ins>
    </w:p>
    <w:p w14:paraId="30B18DA2" w14:textId="77777777" w:rsidR="00F71CDF" w:rsidRDefault="00F71CDF" w:rsidP="00C830AD">
      <w:pPr>
        <w:jc w:val="both"/>
        <w:rPr>
          <w:rFonts w:ascii="Times New Roman" w:hAnsi="Times New Roman" w:cs="Times New Roman"/>
          <w:sz w:val="24"/>
          <w:szCs w:val="24"/>
          <w:lang w:val="en-US"/>
        </w:rPr>
      </w:pPr>
      <w:r w:rsidRPr="00F71CDF">
        <w:rPr>
          <w:rFonts w:ascii="Times New Roman" w:hAnsi="Times New Roman" w:cs="Times New Roman"/>
          <w:sz w:val="24"/>
          <w:szCs w:val="24"/>
          <w:lang w:val="en-US"/>
        </w:rPr>
        <w:t xml:space="preserve">This </w:t>
      </w:r>
      <w:ins w:id="19" w:author="Guillaume DAUDIN" w:date="2018-01-11T16:11:00Z">
        <w:r w:rsidR="006C72F1">
          <w:rPr>
            <w:rFonts w:ascii="Times New Roman" w:hAnsi="Times New Roman" w:cs="Times New Roman"/>
            <w:sz w:val="24"/>
            <w:szCs w:val="24"/>
            <w:lang w:val="en-US"/>
          </w:rPr>
          <w:t xml:space="preserve">is </w:t>
        </w:r>
      </w:ins>
      <w:ins w:id="20" w:author="Guillaume DAUDIN" w:date="2018-01-11T16:12:00Z">
        <w:r w:rsidR="006C72F1">
          <w:rPr>
            <w:rFonts w:ascii="Times New Roman" w:hAnsi="Times New Roman" w:cs="Times New Roman"/>
            <w:sz w:val="24"/>
            <w:szCs w:val="24"/>
            <w:lang w:val="en-US"/>
          </w:rPr>
          <w:t xml:space="preserve">an accounting approach </w:t>
        </w:r>
      </w:ins>
      <w:del w:id="21" w:author="Guillaume DAUDIN" w:date="2018-01-11T16:12:00Z">
        <w:r w:rsidRPr="00F71CDF" w:rsidDel="006C72F1">
          <w:rPr>
            <w:rFonts w:ascii="Times New Roman" w:hAnsi="Times New Roman" w:cs="Times New Roman"/>
            <w:sz w:val="24"/>
            <w:szCs w:val="24"/>
            <w:lang w:val="en-US"/>
          </w:rPr>
          <w:delText xml:space="preserve">approach </w:delText>
        </w:r>
      </w:del>
      <w:r w:rsidRPr="00F71CDF">
        <w:rPr>
          <w:rFonts w:ascii="Times New Roman" w:hAnsi="Times New Roman" w:cs="Times New Roman"/>
          <w:sz w:val="24"/>
          <w:szCs w:val="24"/>
          <w:lang w:val="en-US"/>
        </w:rPr>
        <w:t xml:space="preserve">to the effect of costs on prices </w:t>
      </w:r>
      <w:r w:rsidR="00A671D3" w:rsidRPr="00F71CDF">
        <w:rPr>
          <w:rFonts w:ascii="Times New Roman" w:hAnsi="Times New Roman" w:cs="Times New Roman"/>
          <w:sz w:val="24"/>
          <w:szCs w:val="24"/>
          <w:lang w:val="en-US"/>
        </w:rPr>
        <w:t xml:space="preserve">is purely accounting </w:t>
      </w:r>
      <w:r w:rsidRPr="00F71CDF">
        <w:rPr>
          <w:rFonts w:ascii="Times New Roman" w:hAnsi="Times New Roman" w:cs="Times New Roman"/>
          <w:sz w:val="24"/>
          <w:szCs w:val="24"/>
          <w:lang w:val="en-US"/>
        </w:rPr>
        <w:t xml:space="preserve">("cost-push inflation"). </w:t>
      </w:r>
      <w:r w:rsidR="00A671D3">
        <w:rPr>
          <w:rFonts w:ascii="Times New Roman" w:hAnsi="Times New Roman" w:cs="Times New Roman"/>
          <w:sz w:val="24"/>
          <w:szCs w:val="24"/>
          <w:lang w:val="en-US"/>
        </w:rPr>
        <w:t>Firms</w:t>
      </w:r>
      <w:r w:rsidR="00872F7D">
        <w:rPr>
          <w:rFonts w:ascii="Times New Roman" w:hAnsi="Times New Roman" w:cs="Times New Roman"/>
          <w:sz w:val="24"/>
          <w:szCs w:val="24"/>
          <w:lang w:val="en-US"/>
        </w:rPr>
        <w:t>’ margins</w:t>
      </w:r>
      <w:r w:rsidR="00A671D3">
        <w:rPr>
          <w:rFonts w:ascii="Times New Roman" w:hAnsi="Times New Roman" w:cs="Times New Roman"/>
          <w:sz w:val="24"/>
          <w:szCs w:val="24"/>
          <w:lang w:val="en-US"/>
        </w:rPr>
        <w:t xml:space="preserve"> </w:t>
      </w:r>
      <w:proofErr w:type="gramStart"/>
      <w:r w:rsidR="00A671D3">
        <w:rPr>
          <w:rFonts w:ascii="Times New Roman" w:hAnsi="Times New Roman" w:cs="Times New Roman"/>
          <w:sz w:val="24"/>
          <w:szCs w:val="24"/>
          <w:lang w:val="en-US"/>
        </w:rPr>
        <w:t xml:space="preserve">are assumed to </w:t>
      </w:r>
      <w:r w:rsidR="00872F7D">
        <w:rPr>
          <w:rFonts w:ascii="Times New Roman" w:hAnsi="Times New Roman" w:cs="Times New Roman"/>
          <w:sz w:val="24"/>
          <w:szCs w:val="24"/>
          <w:lang w:val="en-US"/>
        </w:rPr>
        <w:t>be fixed</w:t>
      </w:r>
      <w:proofErr w:type="gramEnd"/>
      <w:r w:rsidR="00A671D3">
        <w:rPr>
          <w:rFonts w:ascii="Times New Roman" w:hAnsi="Times New Roman" w:cs="Times New Roman"/>
          <w:sz w:val="24"/>
          <w:szCs w:val="24"/>
          <w:lang w:val="en-US"/>
        </w:rPr>
        <w:t>. P</w:t>
      </w:r>
      <w:r w:rsidRPr="00F71CDF">
        <w:rPr>
          <w:rFonts w:ascii="Times New Roman" w:hAnsi="Times New Roman" w:cs="Times New Roman"/>
          <w:sz w:val="24"/>
          <w:szCs w:val="24"/>
          <w:lang w:val="en-US"/>
        </w:rPr>
        <w:t>rices only adjust to absorb cost changes, production techniques are fixed during successive production cycles</w:t>
      </w:r>
      <w:r w:rsidR="00A671D3">
        <w:rPr>
          <w:rFonts w:ascii="Times New Roman" w:hAnsi="Times New Roman" w:cs="Times New Roman"/>
          <w:sz w:val="24"/>
          <w:szCs w:val="24"/>
          <w:lang w:val="en-US"/>
        </w:rPr>
        <w:t xml:space="preserve"> and inputs substitution (for instance,</w:t>
      </w:r>
      <w:r w:rsidRPr="00F71CDF">
        <w:rPr>
          <w:rFonts w:ascii="Times New Roman" w:hAnsi="Times New Roman" w:cs="Times New Roman"/>
          <w:sz w:val="24"/>
          <w:szCs w:val="24"/>
          <w:lang w:val="en-US"/>
        </w:rPr>
        <w:t xml:space="preserve"> between cou</w:t>
      </w:r>
      <w:r w:rsidR="00A671D3">
        <w:rPr>
          <w:rFonts w:ascii="Times New Roman" w:hAnsi="Times New Roman" w:cs="Times New Roman"/>
          <w:sz w:val="24"/>
          <w:szCs w:val="24"/>
          <w:lang w:val="en-US"/>
        </w:rPr>
        <w:t>ntries producing the same goods) is not accounted for,</w:t>
      </w:r>
      <w:r w:rsidRPr="00F71CDF">
        <w:rPr>
          <w:rFonts w:ascii="Times New Roman" w:hAnsi="Times New Roman" w:cs="Times New Roman"/>
          <w:sz w:val="24"/>
          <w:szCs w:val="24"/>
          <w:lang w:val="en-US"/>
        </w:rPr>
        <w:t xml:space="preserve"> despit</w:t>
      </w:r>
      <w:r w:rsidR="00A671D3">
        <w:rPr>
          <w:rFonts w:ascii="Times New Roman" w:hAnsi="Times New Roman" w:cs="Times New Roman"/>
          <w:sz w:val="24"/>
          <w:szCs w:val="24"/>
          <w:lang w:val="en-US"/>
        </w:rPr>
        <w:t>e</w:t>
      </w:r>
      <w:r w:rsidR="00CC4486" w:rsidRPr="00CC4486">
        <w:rPr>
          <w:rFonts w:ascii="Times New Roman" w:hAnsi="Times New Roman" w:cs="Times New Roman"/>
          <w:sz w:val="24"/>
          <w:szCs w:val="24"/>
          <w:lang w:val="en-US"/>
        </w:rPr>
        <w:t xml:space="preserve"> </w:t>
      </w:r>
      <w:r w:rsidR="00CC4486">
        <w:rPr>
          <w:rFonts w:ascii="Times New Roman" w:hAnsi="Times New Roman" w:cs="Times New Roman"/>
          <w:sz w:val="24"/>
          <w:szCs w:val="24"/>
          <w:lang w:val="en-US"/>
        </w:rPr>
        <w:t>variations in</w:t>
      </w:r>
      <w:r w:rsidR="00A671D3">
        <w:rPr>
          <w:rFonts w:ascii="Times New Roman" w:hAnsi="Times New Roman" w:cs="Times New Roman"/>
          <w:sz w:val="24"/>
          <w:szCs w:val="24"/>
          <w:lang w:val="en-US"/>
        </w:rPr>
        <w:t xml:space="preserve"> relative price</w:t>
      </w:r>
      <w:r w:rsidRPr="00F71CDF">
        <w:rPr>
          <w:rFonts w:ascii="Times New Roman" w:hAnsi="Times New Roman" w:cs="Times New Roman"/>
          <w:sz w:val="24"/>
          <w:szCs w:val="24"/>
          <w:lang w:val="en-US"/>
        </w:rPr>
        <w:t xml:space="preserve">. The limitations of this approach are well known (Folloni and Miglierina 1994). In particular, and although the division of global value chains largely </w:t>
      </w:r>
      <w:r w:rsidR="00A671D3">
        <w:rPr>
          <w:rFonts w:ascii="Times New Roman" w:hAnsi="Times New Roman" w:cs="Times New Roman"/>
          <w:sz w:val="24"/>
          <w:szCs w:val="24"/>
          <w:lang w:val="en-US"/>
        </w:rPr>
        <w:t xml:space="preserve">takes place </w:t>
      </w:r>
      <w:r w:rsidRPr="00F71CDF">
        <w:rPr>
          <w:rFonts w:ascii="Times New Roman" w:hAnsi="Times New Roman" w:cs="Times New Roman"/>
          <w:sz w:val="24"/>
          <w:szCs w:val="24"/>
          <w:lang w:val="en-US"/>
        </w:rPr>
        <w:t xml:space="preserve">within multinational firms, </w:t>
      </w:r>
      <w:del w:id="22" w:author="Guillaume DAUDIN" w:date="2018-01-11T16:12:00Z">
        <w:r w:rsidRPr="00F71CDF" w:rsidDel="006C72F1">
          <w:rPr>
            <w:rFonts w:ascii="Times New Roman" w:hAnsi="Times New Roman" w:cs="Times New Roman"/>
            <w:sz w:val="24"/>
            <w:szCs w:val="24"/>
            <w:lang w:val="en-US"/>
          </w:rPr>
          <w:delText xml:space="preserve">we </w:delText>
        </w:r>
      </w:del>
      <w:ins w:id="23" w:author="Guillaume DAUDIN" w:date="2018-01-11T16:12:00Z">
        <w:r w:rsidR="006C72F1">
          <w:rPr>
            <w:rFonts w:ascii="Times New Roman" w:hAnsi="Times New Roman" w:cs="Times New Roman"/>
            <w:sz w:val="24"/>
            <w:szCs w:val="24"/>
            <w:lang w:val="en-US"/>
          </w:rPr>
          <w:t>it</w:t>
        </w:r>
        <w:r w:rsidR="006C72F1" w:rsidRPr="00F71CDF">
          <w:rPr>
            <w:rFonts w:ascii="Times New Roman" w:hAnsi="Times New Roman" w:cs="Times New Roman"/>
            <w:sz w:val="24"/>
            <w:szCs w:val="24"/>
            <w:lang w:val="en-US"/>
          </w:rPr>
          <w:t xml:space="preserve"> </w:t>
        </w:r>
      </w:ins>
      <w:r w:rsidRPr="00F71CDF">
        <w:rPr>
          <w:rFonts w:ascii="Times New Roman" w:hAnsi="Times New Roman" w:cs="Times New Roman"/>
          <w:sz w:val="24"/>
          <w:szCs w:val="24"/>
          <w:lang w:val="en-US"/>
        </w:rPr>
        <w:t>consider</w:t>
      </w:r>
      <w:ins w:id="24" w:author="Guillaume DAUDIN" w:date="2018-01-11T16:12:00Z">
        <w:r w:rsidR="006C72F1">
          <w:rPr>
            <w:rFonts w:ascii="Times New Roman" w:hAnsi="Times New Roman" w:cs="Times New Roman"/>
            <w:sz w:val="24"/>
            <w:szCs w:val="24"/>
            <w:lang w:val="en-US"/>
          </w:rPr>
          <w:t>s</w:t>
        </w:r>
      </w:ins>
      <w:r w:rsidRPr="00F71CDF">
        <w:rPr>
          <w:rFonts w:ascii="Times New Roman" w:hAnsi="Times New Roman" w:cs="Times New Roman"/>
          <w:sz w:val="24"/>
          <w:szCs w:val="24"/>
          <w:lang w:val="en-US"/>
        </w:rPr>
        <w:t xml:space="preserve"> </w:t>
      </w:r>
      <w:del w:id="25" w:author="Guillaume DAUDIN" w:date="2018-01-11T16:12:00Z">
        <w:r w:rsidRPr="00F71CDF" w:rsidDel="006C72F1">
          <w:rPr>
            <w:rFonts w:ascii="Times New Roman" w:hAnsi="Times New Roman" w:cs="Times New Roman"/>
            <w:sz w:val="24"/>
            <w:szCs w:val="24"/>
            <w:lang w:val="en-US"/>
          </w:rPr>
          <w:delText xml:space="preserve">here </w:delText>
        </w:r>
      </w:del>
      <w:r w:rsidRPr="00F71CDF">
        <w:rPr>
          <w:rFonts w:ascii="Times New Roman" w:hAnsi="Times New Roman" w:cs="Times New Roman"/>
          <w:sz w:val="24"/>
          <w:szCs w:val="24"/>
          <w:lang w:val="en-US"/>
        </w:rPr>
        <w:t xml:space="preserve">a unique pricing system based on market </w:t>
      </w:r>
      <w:r w:rsidRPr="00F71CDF">
        <w:rPr>
          <w:rFonts w:ascii="Times New Roman" w:hAnsi="Times New Roman" w:cs="Times New Roman"/>
          <w:sz w:val="24"/>
          <w:szCs w:val="24"/>
          <w:lang w:val="en-US"/>
        </w:rPr>
        <w:lastRenderedPageBreak/>
        <w:t xml:space="preserve">prices and independent of firm strategies. </w:t>
      </w:r>
      <w:ins w:id="26" w:author="Guillaume DAUDIN" w:date="2018-01-11T16:12:00Z">
        <w:r w:rsidR="006C72F1">
          <w:rPr>
            <w:rFonts w:ascii="Times New Roman" w:hAnsi="Times New Roman" w:cs="Times New Roman"/>
            <w:sz w:val="24"/>
            <w:szCs w:val="24"/>
            <w:lang w:val="en-US"/>
          </w:rPr>
          <w:t>Still, t</w:t>
        </w:r>
      </w:ins>
      <w:del w:id="27" w:author="Guillaume DAUDIN" w:date="2018-01-11T16:12:00Z">
        <w:r w:rsidRPr="00F71CDF" w:rsidDel="006C72F1">
          <w:rPr>
            <w:rFonts w:ascii="Times New Roman" w:hAnsi="Times New Roman" w:cs="Times New Roman"/>
            <w:sz w:val="24"/>
            <w:szCs w:val="24"/>
            <w:lang w:val="en-US"/>
          </w:rPr>
          <w:delText>T</w:delText>
        </w:r>
      </w:del>
      <w:r w:rsidRPr="00F71CDF">
        <w:rPr>
          <w:rFonts w:ascii="Times New Roman" w:hAnsi="Times New Roman" w:cs="Times New Roman"/>
          <w:sz w:val="24"/>
          <w:szCs w:val="24"/>
          <w:lang w:val="en-US"/>
        </w:rPr>
        <w:t>his method provides a measure of the vulnerability of each sector to price or productivity shocks (Acemoglu et al. 2012; Carvalho 2014).</w:t>
      </w:r>
      <w:r w:rsidR="00A63A8A">
        <w:rPr>
          <w:rFonts w:ascii="Times New Roman" w:hAnsi="Times New Roman" w:cs="Times New Roman"/>
          <w:sz w:val="24"/>
          <w:szCs w:val="24"/>
          <w:lang w:val="en-US"/>
        </w:rPr>
        <w:t xml:space="preserve"> </w:t>
      </w:r>
      <w:ins w:id="28" w:author="Guillaume DAUDIN" w:date="2018-01-11T16:13:00Z">
        <w:r w:rsidR="006C72F1">
          <w:rPr>
            <w:rFonts w:ascii="Times New Roman" w:hAnsi="Times New Roman" w:cs="Times New Roman"/>
            <w:sz w:val="24"/>
            <w:szCs w:val="24"/>
            <w:lang w:val="en-US"/>
          </w:rPr>
          <w:t>Hence, t</w:t>
        </w:r>
      </w:ins>
      <w:del w:id="29" w:author="Guillaume DAUDIN" w:date="2018-01-11T16:13:00Z">
        <w:r w:rsidR="00A63A8A" w:rsidDel="006C72F1">
          <w:rPr>
            <w:rFonts w:ascii="Times New Roman" w:hAnsi="Times New Roman" w:cs="Times New Roman"/>
            <w:sz w:val="24"/>
            <w:szCs w:val="24"/>
            <w:lang w:val="en-US"/>
          </w:rPr>
          <w:delText>T</w:delText>
        </w:r>
      </w:del>
      <w:r w:rsidR="00A63A8A">
        <w:rPr>
          <w:rFonts w:ascii="Times New Roman" w:hAnsi="Times New Roman" w:cs="Times New Roman"/>
          <w:sz w:val="24"/>
          <w:szCs w:val="24"/>
          <w:lang w:val="en-US"/>
        </w:rPr>
        <w:t xml:space="preserve">hough unrealistic, </w:t>
      </w:r>
      <w:del w:id="30" w:author="Guillaume DAUDIN" w:date="2018-01-11T16:12:00Z">
        <w:r w:rsidR="00A63A8A" w:rsidDel="006C72F1">
          <w:rPr>
            <w:rFonts w:ascii="Times New Roman" w:hAnsi="Times New Roman" w:cs="Times New Roman"/>
            <w:sz w:val="24"/>
            <w:szCs w:val="24"/>
            <w:lang w:val="en-US"/>
          </w:rPr>
          <w:delText xml:space="preserve">this </w:delText>
        </w:r>
      </w:del>
      <w:ins w:id="31" w:author="Guillaume DAUDIN" w:date="2018-01-11T16:12:00Z">
        <w:r w:rsidR="006C72F1">
          <w:rPr>
            <w:rFonts w:ascii="Times New Roman" w:hAnsi="Times New Roman" w:cs="Times New Roman"/>
            <w:sz w:val="24"/>
            <w:szCs w:val="24"/>
            <w:lang w:val="en-US"/>
          </w:rPr>
          <w:t xml:space="preserve">it is </w:t>
        </w:r>
      </w:ins>
      <w:del w:id="32" w:author="Guillaume DAUDIN" w:date="2018-01-11T16:12:00Z">
        <w:r w:rsidR="00A63A8A" w:rsidDel="006C72F1">
          <w:rPr>
            <w:rFonts w:ascii="Times New Roman" w:hAnsi="Times New Roman" w:cs="Times New Roman"/>
            <w:sz w:val="24"/>
            <w:szCs w:val="24"/>
            <w:lang w:val="en-US"/>
          </w:rPr>
          <w:delText xml:space="preserve">approach </w:delText>
        </w:r>
        <w:r w:rsidR="00A63A8A" w:rsidRPr="00A63A8A" w:rsidDel="006C72F1">
          <w:rPr>
            <w:rFonts w:ascii="Times New Roman" w:hAnsi="Times New Roman" w:cs="Times New Roman"/>
            <w:sz w:val="24"/>
            <w:szCs w:val="24"/>
            <w:lang w:val="en-US"/>
          </w:rPr>
          <w:delText xml:space="preserve">is </w:delText>
        </w:r>
      </w:del>
      <w:r w:rsidR="00A63A8A" w:rsidRPr="00A63A8A">
        <w:rPr>
          <w:rFonts w:ascii="Times New Roman" w:hAnsi="Times New Roman" w:cs="Times New Roman"/>
          <w:sz w:val="24"/>
          <w:szCs w:val="24"/>
          <w:lang w:val="en-US"/>
        </w:rPr>
        <w:t xml:space="preserve">useful </w:t>
      </w:r>
      <w:del w:id="33" w:author="Guillaume DAUDIN" w:date="2018-01-11T16:12:00Z">
        <w:r w:rsidR="00A63A8A" w:rsidRPr="00A63A8A" w:rsidDel="006C72F1">
          <w:rPr>
            <w:rFonts w:ascii="Times New Roman" w:hAnsi="Times New Roman" w:cs="Times New Roman"/>
            <w:sz w:val="24"/>
            <w:szCs w:val="24"/>
            <w:lang w:val="en-US"/>
          </w:rPr>
          <w:delText xml:space="preserve">in </w:delText>
        </w:r>
      </w:del>
      <w:ins w:id="34" w:author="Guillaume DAUDIN" w:date="2018-01-11T16:12:00Z">
        <w:r w:rsidR="006C72F1">
          <w:rPr>
            <w:rFonts w:ascii="Times New Roman" w:hAnsi="Times New Roman" w:cs="Times New Roman"/>
            <w:sz w:val="24"/>
            <w:szCs w:val="24"/>
            <w:lang w:val="en-US"/>
          </w:rPr>
          <w:t>for</w:t>
        </w:r>
        <w:r w:rsidR="006C72F1" w:rsidRPr="00A63A8A">
          <w:rPr>
            <w:rFonts w:ascii="Times New Roman" w:hAnsi="Times New Roman" w:cs="Times New Roman"/>
            <w:sz w:val="24"/>
            <w:szCs w:val="24"/>
            <w:lang w:val="en-US"/>
          </w:rPr>
          <w:t xml:space="preserve"> </w:t>
        </w:r>
      </w:ins>
      <w:r w:rsidR="00A63A8A" w:rsidRPr="00A63A8A">
        <w:rPr>
          <w:rFonts w:ascii="Times New Roman" w:hAnsi="Times New Roman" w:cs="Times New Roman"/>
          <w:sz w:val="24"/>
          <w:szCs w:val="24"/>
          <w:lang w:val="en-US"/>
        </w:rPr>
        <w:t>identifying which countries and sectors are under pressure to adjust their prices when sub</w:t>
      </w:r>
      <w:r w:rsidR="00240C67">
        <w:rPr>
          <w:rFonts w:ascii="Times New Roman" w:hAnsi="Times New Roman" w:cs="Times New Roman"/>
          <w:sz w:val="24"/>
          <w:szCs w:val="24"/>
          <w:lang w:val="en-US"/>
        </w:rPr>
        <w:t>ject to exogenous cost shocks. For instance, it</w:t>
      </w:r>
      <w:r w:rsidR="00A63A8A" w:rsidRPr="00A63A8A">
        <w:rPr>
          <w:rFonts w:ascii="Times New Roman" w:hAnsi="Times New Roman" w:cs="Times New Roman"/>
          <w:sz w:val="24"/>
          <w:szCs w:val="24"/>
          <w:lang w:val="en-US"/>
        </w:rPr>
        <w:t xml:space="preserve"> </w:t>
      </w:r>
      <w:del w:id="35" w:author="Guillaume DAUDIN" w:date="2018-01-11T16:13:00Z">
        <w:r w:rsidR="00240C67" w:rsidDel="006C72F1">
          <w:rPr>
            <w:rFonts w:ascii="Times New Roman" w:hAnsi="Times New Roman" w:cs="Times New Roman"/>
            <w:sz w:val="24"/>
            <w:szCs w:val="24"/>
            <w:lang w:val="en-US"/>
          </w:rPr>
          <w:delText>highlights</w:delText>
        </w:r>
        <w:r w:rsidR="00A63A8A" w:rsidRPr="00A63A8A" w:rsidDel="006C72F1">
          <w:rPr>
            <w:rFonts w:ascii="Times New Roman" w:hAnsi="Times New Roman" w:cs="Times New Roman"/>
            <w:sz w:val="24"/>
            <w:szCs w:val="24"/>
            <w:lang w:val="en-US"/>
          </w:rPr>
          <w:delText xml:space="preserve"> </w:delText>
        </w:r>
      </w:del>
      <w:ins w:id="36" w:author="Guillaume DAUDIN" w:date="2018-01-11T16:13:00Z">
        <w:r w:rsidR="006C72F1">
          <w:rPr>
            <w:rFonts w:ascii="Times New Roman" w:hAnsi="Times New Roman" w:cs="Times New Roman"/>
            <w:sz w:val="24"/>
            <w:szCs w:val="24"/>
            <w:lang w:val="en-US"/>
          </w:rPr>
          <w:t>can show</w:t>
        </w:r>
        <w:r w:rsidR="006C72F1" w:rsidRPr="00A63A8A">
          <w:rPr>
            <w:rFonts w:ascii="Times New Roman" w:hAnsi="Times New Roman" w:cs="Times New Roman"/>
            <w:sz w:val="24"/>
            <w:szCs w:val="24"/>
            <w:lang w:val="en-US"/>
          </w:rPr>
          <w:t xml:space="preserve"> </w:t>
        </w:r>
      </w:ins>
      <w:r w:rsidR="00A63A8A" w:rsidRPr="00A63A8A">
        <w:rPr>
          <w:rFonts w:ascii="Times New Roman" w:hAnsi="Times New Roman" w:cs="Times New Roman"/>
          <w:sz w:val="24"/>
          <w:szCs w:val="24"/>
          <w:lang w:val="en-US"/>
        </w:rPr>
        <w:t>which euro are</w:t>
      </w:r>
      <w:r w:rsidR="00A63A8A">
        <w:rPr>
          <w:rFonts w:ascii="Times New Roman" w:hAnsi="Times New Roman" w:cs="Times New Roman"/>
          <w:sz w:val="24"/>
          <w:szCs w:val="24"/>
          <w:lang w:val="en-US"/>
        </w:rPr>
        <w:t>a countries benefit</w:t>
      </w:r>
      <w:ins w:id="37" w:author="Guillaume DAUDIN" w:date="2018-01-11T16:13:00Z">
        <w:r w:rsidR="006C72F1">
          <w:rPr>
            <w:rFonts w:ascii="Times New Roman" w:hAnsi="Times New Roman" w:cs="Times New Roman"/>
            <w:sz w:val="24"/>
            <w:szCs w:val="24"/>
            <w:lang w:val="en-US"/>
          </w:rPr>
          <w:t>ed</w:t>
        </w:r>
      </w:ins>
      <w:r w:rsidR="00A63A8A">
        <w:rPr>
          <w:rFonts w:ascii="Times New Roman" w:hAnsi="Times New Roman" w:cs="Times New Roman"/>
          <w:sz w:val="24"/>
          <w:szCs w:val="24"/>
          <w:lang w:val="en-US"/>
        </w:rPr>
        <w:t xml:space="preserve"> most from an appreciation of the </w:t>
      </w:r>
      <w:r w:rsidR="00240C67">
        <w:rPr>
          <w:rFonts w:ascii="Times New Roman" w:hAnsi="Times New Roman" w:cs="Times New Roman"/>
          <w:sz w:val="24"/>
          <w:szCs w:val="24"/>
          <w:lang w:val="en-US"/>
        </w:rPr>
        <w:t>euro or whether adopting the euro</w:t>
      </w:r>
      <w:r w:rsidR="00A63A8A" w:rsidRPr="00A63A8A">
        <w:rPr>
          <w:rFonts w:ascii="Times New Roman" w:hAnsi="Times New Roman" w:cs="Times New Roman"/>
          <w:sz w:val="24"/>
          <w:szCs w:val="24"/>
          <w:lang w:val="en-US"/>
        </w:rPr>
        <w:t xml:space="preserve"> has increased interdependence between </w:t>
      </w:r>
      <w:r w:rsidR="00240C67">
        <w:rPr>
          <w:rFonts w:ascii="Times New Roman" w:hAnsi="Times New Roman" w:cs="Times New Roman"/>
          <w:sz w:val="24"/>
          <w:szCs w:val="24"/>
          <w:lang w:val="en-US"/>
        </w:rPr>
        <w:t>member</w:t>
      </w:r>
      <w:r w:rsidR="00A63A8A" w:rsidRPr="00A63A8A">
        <w:rPr>
          <w:rFonts w:ascii="Times New Roman" w:hAnsi="Times New Roman" w:cs="Times New Roman"/>
          <w:sz w:val="24"/>
          <w:szCs w:val="24"/>
          <w:lang w:val="en-US"/>
        </w:rPr>
        <w:t xml:space="preserve"> countries</w:t>
      </w:r>
      <w:r w:rsidR="00240C67">
        <w:rPr>
          <w:rFonts w:ascii="Times New Roman" w:hAnsi="Times New Roman" w:cs="Times New Roman"/>
          <w:sz w:val="24"/>
          <w:szCs w:val="24"/>
          <w:lang w:val="en-US"/>
        </w:rPr>
        <w:t>.</w:t>
      </w:r>
    </w:p>
    <w:p w14:paraId="26934816" w14:textId="77777777" w:rsidR="00240C67" w:rsidRDefault="00240C67" w:rsidP="00C830AD">
      <w:pPr>
        <w:jc w:val="both"/>
        <w:rPr>
          <w:rFonts w:ascii="Times New Roman" w:hAnsi="Times New Roman" w:cs="Times New Roman"/>
          <w:sz w:val="24"/>
          <w:szCs w:val="24"/>
          <w:lang w:val="en-US"/>
        </w:rPr>
      </w:pPr>
    </w:p>
    <w:p w14:paraId="7B412B5C" w14:textId="77777777" w:rsidR="00240C67" w:rsidRDefault="00872F7D"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2</w:t>
      </w:r>
      <w:r w:rsidR="00240C67">
        <w:rPr>
          <w:rFonts w:ascii="Times New Roman" w:hAnsi="Times New Roman" w:cs="Times New Roman"/>
          <w:sz w:val="24"/>
          <w:szCs w:val="24"/>
          <w:lang w:val="en-US"/>
        </w:rPr>
        <w:t xml:space="preserve">.2 </w:t>
      </w:r>
      <w:r w:rsidR="00240C67" w:rsidRPr="00240C67">
        <w:rPr>
          <w:rFonts w:ascii="Times New Roman" w:hAnsi="Times New Roman" w:cs="Times New Roman"/>
          <w:sz w:val="24"/>
          <w:szCs w:val="24"/>
          <w:lang w:val="en-US"/>
        </w:rPr>
        <w:t>Applying the I-O model to a price model</w:t>
      </w:r>
    </w:p>
    <w:p w14:paraId="0E29718B" w14:textId="7709C782" w:rsidR="00556BDF" w:rsidRDefault="00240C67" w:rsidP="00C830AD">
      <w:pPr>
        <w:jc w:val="both"/>
        <w:rPr>
          <w:rFonts w:ascii="Times New Roman" w:hAnsi="Times New Roman" w:cs="Times New Roman"/>
          <w:sz w:val="24"/>
          <w:szCs w:val="24"/>
          <w:lang w:val="en-US"/>
        </w:rPr>
      </w:pPr>
      <w:r w:rsidRPr="00240C67">
        <w:rPr>
          <w:rFonts w:ascii="Times New Roman" w:hAnsi="Times New Roman" w:cs="Times New Roman"/>
          <w:sz w:val="24"/>
          <w:szCs w:val="24"/>
          <w:lang w:val="en-US"/>
        </w:rPr>
        <w:t xml:space="preserve">The standard I-O model </w:t>
      </w:r>
      <w:r>
        <w:rPr>
          <w:rFonts w:ascii="Times New Roman" w:hAnsi="Times New Roman" w:cs="Times New Roman"/>
          <w:sz w:val="24"/>
          <w:szCs w:val="24"/>
          <w:lang w:val="en-US"/>
        </w:rPr>
        <w:t>relies on</w:t>
      </w:r>
      <w:r w:rsidRPr="00240C67">
        <w:rPr>
          <w:rFonts w:ascii="Times New Roman" w:hAnsi="Times New Roman" w:cs="Times New Roman"/>
          <w:sz w:val="24"/>
          <w:szCs w:val="24"/>
          <w:lang w:val="en-US"/>
        </w:rPr>
        <w:t xml:space="preserve"> the input-output tables</w:t>
      </w:r>
      <w:r>
        <w:rPr>
          <w:rFonts w:ascii="Times New Roman" w:hAnsi="Times New Roman" w:cs="Times New Roman"/>
          <w:sz w:val="24"/>
          <w:szCs w:val="24"/>
          <w:lang w:val="en-US"/>
        </w:rPr>
        <w:t>, which represent</w:t>
      </w:r>
      <w:r w:rsidRPr="00240C67">
        <w:rPr>
          <w:rFonts w:ascii="Times New Roman" w:hAnsi="Times New Roman" w:cs="Times New Roman"/>
          <w:sz w:val="24"/>
          <w:szCs w:val="24"/>
          <w:lang w:val="en-US"/>
        </w:rPr>
        <w:t xml:space="preserve"> transactions of goods and services (domestic or imported) at current prices. I-O </w:t>
      </w:r>
      <w:r w:rsidR="00493DEC">
        <w:rPr>
          <w:rFonts w:ascii="Times New Roman" w:hAnsi="Times New Roman" w:cs="Times New Roman"/>
          <w:sz w:val="24"/>
          <w:szCs w:val="24"/>
          <w:lang w:val="en-US"/>
        </w:rPr>
        <w:t xml:space="preserve">tables </w:t>
      </w:r>
      <w:r w:rsidRPr="00240C67">
        <w:rPr>
          <w:rFonts w:ascii="Times New Roman" w:hAnsi="Times New Roman" w:cs="Times New Roman"/>
          <w:sz w:val="24"/>
          <w:szCs w:val="24"/>
          <w:lang w:val="en-US"/>
        </w:rPr>
        <w:t>describe the sale and purchase relationships between producers and consumers within an economy</w:t>
      </w:r>
      <w:r>
        <w:rPr>
          <w:rFonts w:ascii="Times New Roman" w:hAnsi="Times New Roman" w:cs="Times New Roman"/>
          <w:sz w:val="24"/>
          <w:szCs w:val="24"/>
          <w:lang w:val="en-US"/>
        </w:rPr>
        <w:t>.</w:t>
      </w:r>
      <w:r w:rsidR="00906B88">
        <w:rPr>
          <w:rFonts w:ascii="Times New Roman" w:hAnsi="Times New Roman" w:cs="Times New Roman"/>
          <w:sz w:val="24"/>
          <w:szCs w:val="24"/>
          <w:lang w:val="en-US"/>
        </w:rPr>
        <w:t xml:space="preserve"> </w:t>
      </w:r>
      <w:r w:rsidR="00906B88" w:rsidRPr="00240C67">
        <w:rPr>
          <w:rFonts w:ascii="Times New Roman" w:hAnsi="Times New Roman" w:cs="Times New Roman"/>
          <w:sz w:val="24"/>
          <w:szCs w:val="24"/>
          <w:lang w:val="en-US"/>
        </w:rPr>
        <w:t xml:space="preserve">The columns describe, for each </w:t>
      </w:r>
      <w:r w:rsidR="006D52CE">
        <w:rPr>
          <w:rFonts w:ascii="Times New Roman" w:hAnsi="Times New Roman" w:cs="Times New Roman"/>
          <w:sz w:val="24"/>
          <w:szCs w:val="24"/>
          <w:lang w:val="en-US"/>
        </w:rPr>
        <w:t>industry</w:t>
      </w:r>
      <w:r w:rsidR="00906B88" w:rsidRPr="00240C67">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$j$</w:t>
      </w:r>
      <w:r w:rsidR="00906B88" w:rsidRPr="00240C67">
        <w:rPr>
          <w:rFonts w:ascii="Times New Roman" w:hAnsi="Times New Roman" w:cs="Times New Roman"/>
          <w:sz w:val="24"/>
          <w:szCs w:val="24"/>
          <w:lang w:val="en-US"/>
        </w:rPr>
        <w:t xml:space="preserve">, the intermediate consumption of goods and services from the various sectors as well as the consumption of primary factors (capital and </w:t>
      </w:r>
      <w:r w:rsidR="00493DEC">
        <w:rPr>
          <w:rFonts w:ascii="Times New Roman" w:hAnsi="Times New Roman" w:cs="Times New Roman"/>
          <w:sz w:val="24"/>
          <w:szCs w:val="24"/>
          <w:lang w:val="en-US"/>
        </w:rPr>
        <w:t xml:space="preserve">labor) necessary for producing a product </w:t>
      </w:r>
      <w:r w:rsidR="007108AC">
        <w:rPr>
          <w:rFonts w:ascii="Times New Roman" w:hAnsi="Times New Roman" w:cs="Times New Roman"/>
          <w:sz w:val="24"/>
          <w:szCs w:val="24"/>
          <w:lang w:val="en-US"/>
        </w:rPr>
        <w:t>$i$</w:t>
      </w:r>
      <w:r w:rsidR="00906B88">
        <w:rPr>
          <w:rFonts w:ascii="Times New Roman" w:hAnsi="Times New Roman" w:cs="Times New Roman"/>
          <w:sz w:val="24"/>
          <w:szCs w:val="24"/>
          <w:lang w:val="en-US"/>
        </w:rPr>
        <w:t>.</w:t>
      </w:r>
      <w:r w:rsidR="00906B88" w:rsidRPr="00240C67">
        <w:rPr>
          <w:rFonts w:ascii="Times New Roman" w:hAnsi="Times New Roman" w:cs="Times New Roman"/>
          <w:sz w:val="24"/>
          <w:szCs w:val="24"/>
          <w:lang w:val="en-US"/>
        </w:rPr>
        <w:t xml:space="preserve"> Each column indicates the total expenditure incurred by each </w:t>
      </w:r>
      <w:r w:rsidR="006D52CE">
        <w:rPr>
          <w:rFonts w:ascii="Times New Roman" w:hAnsi="Times New Roman" w:cs="Times New Roman"/>
          <w:sz w:val="24"/>
          <w:szCs w:val="24"/>
          <w:lang w:val="en-US"/>
        </w:rPr>
        <w:t>industry</w:t>
      </w:r>
      <w:r w:rsidR="00493DEC">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$j$</w:t>
      </w:r>
      <w:r w:rsidR="00906B88" w:rsidRPr="00240C67">
        <w:rPr>
          <w:rFonts w:ascii="Times New Roman" w:hAnsi="Times New Roman" w:cs="Times New Roman"/>
          <w:sz w:val="24"/>
          <w:szCs w:val="24"/>
          <w:lang w:val="en-US"/>
        </w:rPr>
        <w:t xml:space="preserve"> during its productio</w:t>
      </w:r>
      <w:r w:rsidR="00906B88">
        <w:rPr>
          <w:rFonts w:ascii="Times New Roman" w:hAnsi="Times New Roman" w:cs="Times New Roman"/>
          <w:sz w:val="24"/>
          <w:szCs w:val="24"/>
          <w:lang w:val="en-US"/>
        </w:rPr>
        <w:t>n process, i.</w:t>
      </w:r>
      <w:r w:rsidR="00906B88" w:rsidRPr="00240C67">
        <w:rPr>
          <w:rFonts w:ascii="Times New Roman" w:hAnsi="Times New Roman" w:cs="Times New Roman"/>
          <w:sz w:val="24"/>
          <w:szCs w:val="24"/>
          <w:lang w:val="en-US"/>
        </w:rPr>
        <w:t>e. the payment of intermediate consumption and the remuneration of production factors (</w:t>
      </w:r>
      <w:r w:rsidR="00906B88">
        <w:rPr>
          <w:rFonts w:ascii="Times New Roman" w:hAnsi="Times New Roman" w:cs="Times New Roman"/>
          <w:sz w:val="24"/>
          <w:szCs w:val="24"/>
          <w:lang w:val="en-US"/>
        </w:rPr>
        <w:t xml:space="preserve">the </w:t>
      </w:r>
      <w:r w:rsidR="00906B88" w:rsidRPr="00240C67">
        <w:rPr>
          <w:rFonts w:ascii="Times New Roman" w:hAnsi="Times New Roman" w:cs="Times New Roman"/>
          <w:sz w:val="24"/>
          <w:szCs w:val="24"/>
          <w:lang w:val="en-US"/>
        </w:rPr>
        <w:t>rem</w:t>
      </w:r>
      <w:r w:rsidR="00906B88">
        <w:rPr>
          <w:rFonts w:ascii="Times New Roman" w:hAnsi="Times New Roman" w:cs="Times New Roman"/>
          <w:sz w:val="24"/>
          <w:szCs w:val="24"/>
          <w:lang w:val="en-US"/>
        </w:rPr>
        <w:t>uneration of production factors</w:t>
      </w:r>
      <w:r w:rsidR="00906B88" w:rsidRPr="00240C67">
        <w:rPr>
          <w:rFonts w:ascii="Times New Roman" w:hAnsi="Times New Roman" w:cs="Times New Roman"/>
          <w:sz w:val="24"/>
          <w:szCs w:val="24"/>
          <w:lang w:val="en-US"/>
        </w:rPr>
        <w:t xml:space="preserve">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value added). By construction, the I-O tables are balanced: the sum of resources equal</w:t>
      </w:r>
      <w:r w:rsidR="00906B88">
        <w:rPr>
          <w:rFonts w:ascii="Times New Roman" w:hAnsi="Times New Roman" w:cs="Times New Roman"/>
          <w:sz w:val="24"/>
          <w:szCs w:val="24"/>
          <w:lang w:val="en-US"/>
        </w:rPr>
        <w:t>s</w:t>
      </w:r>
      <w:r w:rsidR="00906B88" w:rsidRPr="00240C67">
        <w:rPr>
          <w:rFonts w:ascii="Times New Roman" w:hAnsi="Times New Roman" w:cs="Times New Roman"/>
          <w:sz w:val="24"/>
          <w:szCs w:val="24"/>
          <w:lang w:val="en-US"/>
        </w:rPr>
        <w:t xml:space="preserve"> the sum of expenditures </w:t>
      </w:r>
      <w:r w:rsidR="00906B88">
        <w:rPr>
          <w:rFonts w:ascii="Times New Roman" w:hAnsi="Times New Roman" w:cs="Times New Roman"/>
          <w:sz w:val="24"/>
          <w:szCs w:val="24"/>
          <w:lang w:val="en-US"/>
        </w:rPr>
        <w:t>for</w:t>
      </w:r>
      <w:r w:rsidR="00906B88" w:rsidRPr="00240C67">
        <w:rPr>
          <w:rFonts w:ascii="Times New Roman" w:hAnsi="Times New Roman" w:cs="Times New Roman"/>
          <w:sz w:val="24"/>
          <w:szCs w:val="24"/>
          <w:lang w:val="en-US"/>
        </w:rPr>
        <w:t xml:space="preserve"> the </w:t>
      </w:r>
      <w:r w:rsidR="00906B88">
        <w:rPr>
          <w:rFonts w:ascii="Times New Roman" w:hAnsi="Times New Roman" w:cs="Times New Roman"/>
          <w:sz w:val="24"/>
          <w:szCs w:val="24"/>
          <w:lang w:val="en-US"/>
        </w:rPr>
        <w:t xml:space="preserve">whole </w:t>
      </w:r>
      <w:r w:rsidR="00906B88" w:rsidRPr="00240C67">
        <w:rPr>
          <w:rFonts w:ascii="Times New Roman" w:hAnsi="Times New Roman" w:cs="Times New Roman"/>
          <w:sz w:val="24"/>
          <w:szCs w:val="24"/>
          <w:lang w:val="en-US"/>
        </w:rPr>
        <w:t>economy.</w:t>
      </w:r>
      <w:r w:rsidR="00906B88">
        <w:rPr>
          <w:rFonts w:ascii="Times New Roman" w:hAnsi="Times New Roman" w:cs="Times New Roman"/>
          <w:sz w:val="24"/>
          <w:szCs w:val="24"/>
          <w:lang w:val="en-US"/>
        </w:rPr>
        <w:t xml:space="preserve"> </w:t>
      </w:r>
      <w:r w:rsidR="00906B88" w:rsidRPr="00906B88">
        <w:rPr>
          <w:rFonts w:ascii="Times New Roman" w:hAnsi="Times New Roman" w:cs="Times New Roman"/>
          <w:sz w:val="24"/>
          <w:szCs w:val="24"/>
          <w:lang w:val="en-US"/>
        </w:rPr>
        <w:t>The rows of the table contain information on the distribution of the output of industries over user categories.</w:t>
      </w:r>
    </w:p>
    <w:p w14:paraId="66F5A48E" w14:textId="343A1B9A" w:rsidR="00556BDF" w:rsidRDefault="00556BDF" w:rsidP="00C830AD">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Define </w:t>
      </w:r>
      <w:r w:rsidR="007108AC">
        <w:rPr>
          <w:rFonts w:ascii="Times New Roman" w:hAnsi="Times New Roman" w:cs="Times New Roman"/>
          <w:sz w:val="24"/>
          <w:szCs w:val="24"/>
          <w:lang w:val="en-US"/>
        </w:rPr>
        <w:t>$Y$</w:t>
      </w:r>
      <w:r>
        <w:rPr>
          <w:rFonts w:ascii="Times New Roman" w:eastAsiaTheme="minorEastAsia" w:hAnsi="Times New Roman" w:cs="Times New Roman"/>
          <w:sz w:val="24"/>
          <w:szCs w:val="24"/>
          <w:lang w:val="en-US"/>
        </w:rPr>
        <w:t xml:space="preserve"> the vector of production of dimension (1,n), A the matrix of input coefficients</w:t>
      </w:r>
      <w:r w:rsidR="003E31AA">
        <w:rPr>
          <w:rFonts w:ascii="Times New Roman" w:eastAsiaTheme="minorEastAsia" w:hAnsi="Times New Roman" w:cs="Times New Roman"/>
          <w:sz w:val="24"/>
          <w:szCs w:val="24"/>
          <w:lang w:val="en-US"/>
        </w:rPr>
        <w:t xml:space="preserve"> </w:t>
      </w:r>
      <w:r w:rsidR="00EA7187">
        <w:rPr>
          <w:rFonts w:ascii="Times New Roman" w:eastAsiaTheme="minorEastAsia" w:hAnsi="Times New Roman" w:cs="Times New Roman"/>
          <w:sz w:val="24"/>
          <w:szCs w:val="24"/>
          <w:lang w:val="en-US"/>
        </w:rPr>
        <w:t>of dimension (n</w:t>
      </w:r>
      <w:proofErr w:type="gramStart"/>
      <w:r w:rsidR="00EA7187">
        <w:rPr>
          <w:rFonts w:ascii="Times New Roman" w:eastAsiaTheme="minorEastAsia" w:hAnsi="Times New Roman" w:cs="Times New Roman"/>
          <w:sz w:val="24"/>
          <w:szCs w:val="24"/>
          <w:lang w:val="en-US"/>
        </w:rPr>
        <w:t>,n</w:t>
      </w:r>
      <w:proofErr w:type="gramEnd"/>
      <w:r w:rsidR="00EA7187">
        <w:rPr>
          <w:rFonts w:ascii="Times New Roman" w:eastAsiaTheme="minorEastAsia" w:hAnsi="Times New Roman" w:cs="Times New Roman"/>
          <w:sz w:val="24"/>
          <w:szCs w:val="24"/>
          <w:lang w:val="en-US"/>
        </w:rPr>
        <w:t xml:space="preserve">), </w:t>
      </w:r>
      <w:r w:rsidR="003E31AA">
        <w:rPr>
          <w:rFonts w:ascii="Times New Roman" w:eastAsiaTheme="minorEastAsia" w:hAnsi="Times New Roman" w:cs="Times New Roman"/>
          <w:sz w:val="24"/>
          <w:szCs w:val="24"/>
          <w:lang w:val="en-US"/>
        </w:rPr>
        <w:t xml:space="preserve">and </w:t>
      </w:r>
      <w:r w:rsidR="007108AC">
        <w:rPr>
          <w:rFonts w:ascii="Times New Roman" w:eastAsiaTheme="minorEastAsia" w:hAnsi="Times New Roman" w:cs="Times New Roman"/>
          <w:sz w:val="24"/>
          <w:szCs w:val="24"/>
          <w:lang w:val="en-US"/>
        </w:rPr>
        <w:t>$\text{R}$</w:t>
      </w:r>
      <w:r w:rsidR="003E31AA">
        <w:rPr>
          <w:rFonts w:ascii="Times New Roman" w:eastAsiaTheme="minorEastAsia" w:hAnsi="Times New Roman" w:cs="Times New Roman"/>
          <w:lang w:val="en-US"/>
        </w:rPr>
        <w:t xml:space="preserve"> </w:t>
      </w:r>
      <w:r w:rsidR="003E31AA" w:rsidRPr="003E31AA">
        <w:rPr>
          <w:rFonts w:ascii="Times New Roman" w:eastAsiaTheme="minorEastAsia" w:hAnsi="Times New Roman" w:cs="Times New Roman"/>
          <w:sz w:val="24"/>
          <w:szCs w:val="24"/>
          <w:lang w:val="en-US"/>
        </w:rPr>
        <w:t>the vector</w:t>
      </w:r>
      <w:r w:rsidR="003E31AA">
        <w:rPr>
          <w:rFonts w:ascii="Times New Roman" w:eastAsiaTheme="minorEastAsia" w:hAnsi="Times New Roman" w:cs="Times New Roman"/>
          <w:sz w:val="24"/>
          <w:szCs w:val="24"/>
          <w:lang w:val="en-US"/>
        </w:rPr>
        <w:t xml:space="preserve"> of </w:t>
      </w:r>
      <w:r w:rsidR="00EA7187">
        <w:rPr>
          <w:rFonts w:ascii="Times New Roman" w:eastAsiaTheme="minorEastAsia" w:hAnsi="Times New Roman" w:cs="Times New Roman"/>
          <w:sz w:val="24"/>
          <w:szCs w:val="24"/>
          <w:lang w:val="en-US"/>
        </w:rPr>
        <w:t>factor incomes of dimension (1,n).</w:t>
      </w:r>
    </w:p>
    <w:p w14:paraId="51DFF3FD" w14:textId="77777777" w:rsidR="007108AC" w:rsidRDefault="007108AC" w:rsidP="007108AC">
      <w:pPr>
        <w:pStyle w:val="MTDisplayEquation"/>
      </w:pPr>
      <w:r>
        <w:tab/>
        <w:t>$\</w:t>
      </w:r>
      <w:proofErr w:type="gramStart"/>
      <w:r>
        <w:t>text</w:t>
      </w:r>
      <w:proofErr w:type="gramEnd"/>
      <w:r>
        <w:t>{Y}=\left( {{\text{y}}_{1}}\text{ }\!\!~\!\!\text{ }\ldots \text{ }\!\!~\!\!\text{ }{{\text{y}}_{\text{n}}} \right)=\left( {{\text{y}}_{1}}\text{ }\!\!~\!\!\text{ }\ldots \text{ }\!\!~\!\!\text{ }{{\text{y}}_{\text{n}}} \right)\left( \begin{matrix}</w:t>
      </w:r>
    </w:p>
    <w:p w14:paraId="73198A4A" w14:textId="77777777" w:rsidR="007108AC" w:rsidRDefault="007108AC" w:rsidP="007108AC">
      <w:pPr>
        <w:pStyle w:val="MTDisplayEquation"/>
      </w:pPr>
      <w:r>
        <w:t xml:space="preserve">   {{\</w:t>
      </w:r>
      <w:proofErr w:type="gramStart"/>
      <w:r>
        <w:t>text</w:t>
      </w:r>
      <w:proofErr w:type="gramEnd"/>
      <w:r>
        <w:t>{a}}_{11}} &amp; \cdots  &amp; {{\text{a}}_{\text{n}1}}  \\</w:t>
      </w:r>
    </w:p>
    <w:p w14:paraId="32D4193A" w14:textId="77777777" w:rsidR="007108AC" w:rsidRDefault="007108AC" w:rsidP="007108AC">
      <w:pPr>
        <w:pStyle w:val="MTDisplayEquation"/>
      </w:pPr>
      <w:r>
        <w:t xml:space="preserve">   \</w:t>
      </w:r>
      <w:proofErr w:type="gramStart"/>
      <w:r>
        <w:t>vdots</w:t>
      </w:r>
      <w:proofErr w:type="gramEnd"/>
      <w:r>
        <w:t xml:space="preserve">  &amp; {{\text{a}}_{\text{ij}}} &amp; \vdots   \\</w:t>
      </w:r>
    </w:p>
    <w:p w14:paraId="46345097" w14:textId="77777777" w:rsidR="007108AC" w:rsidRDefault="007108AC" w:rsidP="007108AC">
      <w:pPr>
        <w:pStyle w:val="MTDisplayEquation"/>
      </w:pPr>
      <w:r>
        <w:t xml:space="preserve">   {{\</w:t>
      </w:r>
      <w:proofErr w:type="gramStart"/>
      <w:r>
        <w:t>text</w:t>
      </w:r>
      <w:proofErr w:type="gramEnd"/>
      <w:r>
        <w:t>{a}}_{1\text{n}}} &amp; \cdots  &amp; {{\text{a}}_{\text{nn}}}  \\</w:t>
      </w:r>
    </w:p>
    <w:p w14:paraId="78B6CB3A" w14:textId="02C51356" w:rsidR="00EA7187" w:rsidRPr="00015975" w:rsidRDefault="007108AC" w:rsidP="007108AC">
      <w:pPr>
        <w:pStyle w:val="MTDisplayEquation"/>
      </w:pPr>
      <w:r>
        <w:t>\</w:t>
      </w:r>
      <w:proofErr w:type="gramStart"/>
      <w:r>
        <w:t>end</w:t>
      </w:r>
      <w:proofErr w:type="gramEnd"/>
      <w:r>
        <w:t>{matrix} \right)+\left( {{\text{r}}_{1}}\ldots {{\text{r}}_{\text{n}}} \right)=\text{YA}+\text{R}$</w:t>
      </w:r>
    </w:p>
    <w:p w14:paraId="179F62A3" w14:textId="77777777" w:rsidR="00EA7187" w:rsidRPr="00A33BD3" w:rsidRDefault="00EA7187" w:rsidP="00C830AD">
      <w:pPr>
        <w:jc w:val="both"/>
        <w:rPr>
          <w:rFonts w:ascii="Times New Roman" w:hAnsi="Times New Roman" w:cs="Times New Roman"/>
          <w:sz w:val="24"/>
          <w:szCs w:val="24"/>
        </w:rPr>
      </w:pPr>
    </w:p>
    <w:p w14:paraId="5897D6B6" w14:textId="77777777" w:rsid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Assuming that there is no possible substitution between the inputs (</w:t>
      </w:r>
      <w:r>
        <w:rPr>
          <w:rFonts w:ascii="Times New Roman" w:hAnsi="Times New Roman" w:cs="Times New Roman"/>
          <w:sz w:val="24"/>
          <w:szCs w:val="24"/>
          <w:lang w:val="en-US"/>
        </w:rPr>
        <w:t>i.e.</w:t>
      </w:r>
      <w:r w:rsidRPr="00EA7187">
        <w:rPr>
          <w:rFonts w:ascii="Times New Roman" w:hAnsi="Times New Roman" w:cs="Times New Roman"/>
          <w:sz w:val="24"/>
          <w:szCs w:val="24"/>
          <w:lang w:val="en-US"/>
        </w:rPr>
        <w:t xml:space="preserve"> that technical coefficients are fixed), we can derive </w:t>
      </w:r>
      <w:r>
        <w:rPr>
          <w:rFonts w:ascii="Times New Roman" w:hAnsi="Times New Roman" w:cs="Times New Roman"/>
          <w:sz w:val="24"/>
          <w:szCs w:val="24"/>
          <w:lang w:val="en-US"/>
        </w:rPr>
        <w:t>a price equation</w:t>
      </w:r>
      <w:r w:rsidRPr="00EA7187">
        <w:rPr>
          <w:rFonts w:ascii="Times New Roman" w:hAnsi="Times New Roman" w:cs="Times New Roman"/>
          <w:sz w:val="24"/>
          <w:szCs w:val="24"/>
          <w:lang w:val="en-US"/>
        </w:rPr>
        <w:t>.</w:t>
      </w:r>
    </w:p>
    <w:p w14:paraId="5414F99B" w14:textId="7AA8D6C7" w:rsidR="00EA7187" w:rsidRPr="00EA7187" w:rsidRDefault="00EA7187" w:rsidP="00C830AD">
      <w:pPr>
        <w:jc w:val="both"/>
        <w:rPr>
          <w:rFonts w:ascii="Times New Roman" w:hAnsi="Times New Roman" w:cs="Times New Roman"/>
          <w:sz w:val="24"/>
          <w:szCs w:val="24"/>
          <w:lang w:val="en-US"/>
        </w:rPr>
      </w:pPr>
      <w:r w:rsidRPr="00EA7187">
        <w:rPr>
          <w:rFonts w:ascii="Times New Roman" w:hAnsi="Times New Roman" w:cs="Times New Roman"/>
          <w:sz w:val="24"/>
          <w:szCs w:val="24"/>
          <w:lang w:val="en-US"/>
        </w:rPr>
        <w:t xml:space="preserve">Define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text{</w:t>
      </w:r>
      <w:proofErr w:type="gramEnd"/>
      <w:r w:rsidR="007108AC">
        <w:rPr>
          <w:rFonts w:ascii="Times New Roman" w:hAnsi="Times New Roman" w:cs="Times New Roman"/>
          <w:sz w:val="24"/>
          <w:szCs w:val="24"/>
          <w:lang w:val="en-US"/>
        </w:rPr>
        <w:t>y}}_{\text{i}}}={{\text{p}}_{\text{i}}}\text{*}{{\text{q}}_{\text{I}}}$</w:t>
      </w:r>
      <w:r w:rsidRPr="00EA7187">
        <w:rPr>
          <w:lang w:val="en-US"/>
        </w:rPr>
        <w:t>,</w:t>
      </w:r>
      <w:r w:rsidRPr="00EA7187">
        <w:rPr>
          <w:rFonts w:ascii="Times New Roman" w:hAnsi="Times New Roman" w:cs="Times New Roman"/>
          <w:sz w:val="24"/>
          <w:szCs w:val="24"/>
          <w:lang w:val="en-US"/>
        </w:rPr>
        <w:t xml:space="preserve"> with</w:t>
      </w:r>
      <w:r w:rsidRPr="00EA7187">
        <w:rPr>
          <w:lang w:val="en-US"/>
        </w:rPr>
        <w:t xml:space="preserve"> </w:t>
      </w:r>
      <w:r w:rsidR="007108AC">
        <w:rPr>
          <w:lang w:val="en-US"/>
        </w:rPr>
        <w:t>${{\text{p}}_{\text{i}}}$</w:t>
      </w:r>
      <w:r w:rsidRPr="00EA7187">
        <w:rPr>
          <w:rFonts w:eastAsiaTheme="minorEastAsia"/>
          <w:lang w:val="en-US"/>
        </w:rPr>
        <w:t xml:space="preserve"> </w:t>
      </w:r>
      <w:r w:rsidRPr="00EA7187">
        <w:rPr>
          <w:rFonts w:ascii="Times New Roman" w:hAnsi="Times New Roman" w:cs="Times New Roman"/>
          <w:sz w:val="24"/>
          <w:szCs w:val="24"/>
          <w:lang w:val="en-US"/>
        </w:rPr>
        <w:t>the price and</w:t>
      </w:r>
      <w:r>
        <w:rPr>
          <w:lang w:val="en-US"/>
        </w:rPr>
        <w:t xml:space="preserve"> </w:t>
      </w:r>
      <w:r w:rsidR="007108AC">
        <w:rPr>
          <w:lang w:val="en-US"/>
        </w:rPr>
        <w:t>${{\text{q}}_{\text{i}}}$</w:t>
      </w:r>
      <w:r w:rsidRPr="00EA7187">
        <w:rPr>
          <w:lang w:val="en-US"/>
        </w:rPr>
        <w:t xml:space="preserve"> </w:t>
      </w:r>
      <w:r w:rsidRPr="00EA7187">
        <w:rPr>
          <w:rFonts w:ascii="Times New Roman" w:hAnsi="Times New Roman" w:cs="Times New Roman"/>
          <w:sz w:val="24"/>
          <w:szCs w:val="24"/>
          <w:lang w:val="en-US"/>
        </w:rPr>
        <w:t>the quantity</w:t>
      </w:r>
      <w:r>
        <w:rPr>
          <w:rFonts w:ascii="Times New Roman" w:hAnsi="Times New Roman" w:cs="Times New Roman"/>
          <w:sz w:val="24"/>
          <w:szCs w:val="24"/>
          <w:lang w:val="en-US"/>
        </w:rPr>
        <w:t xml:space="preserve"> </w:t>
      </w:r>
      <w:r w:rsidRPr="00EA7187">
        <w:rPr>
          <w:rFonts w:ascii="Times New Roman" w:hAnsi="Times New Roman" w:cs="Times New Roman"/>
          <w:sz w:val="24"/>
          <w:szCs w:val="24"/>
          <w:lang w:val="en-US"/>
        </w:rPr>
        <w:t>of product</w:t>
      </w:r>
      <w:r w:rsidRPr="00EA7187">
        <w:rPr>
          <w:rFonts w:eastAsiaTheme="minorEastAsia"/>
          <w:lang w:val="en-US"/>
        </w:rPr>
        <w:t xml:space="preserve"> </w:t>
      </w:r>
      <w:r w:rsidR="007108AC">
        <w:rPr>
          <w:rFonts w:eastAsiaTheme="minorEastAsia"/>
          <w:lang w:val="en-US"/>
        </w:rPr>
        <w:t>$\text{i}$</w:t>
      </w:r>
      <w:r>
        <w:rPr>
          <w:rFonts w:ascii="Times New Roman" w:hAnsi="Times New Roman" w:cs="Times New Roman"/>
          <w:sz w:val="24"/>
          <w:szCs w:val="24"/>
          <w:lang w:val="en-US"/>
        </w:rPr>
        <w:t xml:space="preserve"> and normalize quantity such as </w:t>
      </w:r>
      <w:r w:rsidR="007108AC">
        <w:rPr>
          <w:rFonts w:ascii="Times New Roman" w:hAnsi="Times New Roman" w:cs="Times New Roman"/>
          <w:sz w:val="24"/>
          <w:szCs w:val="24"/>
          <w:lang w:val="en-US"/>
        </w:rPr>
        <w:t>${{\text{q}}_{\text{i}}}=1$</w:t>
      </w:r>
      <w:r>
        <w:rPr>
          <w:rFonts w:ascii="Times New Roman" w:eastAsiaTheme="minorEastAsia" w:hAnsi="Times New Roman" w:cs="Times New Roman"/>
          <w:lang w:val="en-US"/>
        </w:rPr>
        <w:t>.</w:t>
      </w:r>
    </w:p>
    <w:p w14:paraId="43B881F4" w14:textId="3DC15F9E" w:rsidR="00EA7187" w:rsidRDefault="00EA7187"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Define</w:t>
      </w:r>
      <w:r w:rsidRPr="00906B88">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$A$</w:t>
      </w:r>
      <w:r w:rsidRPr="00906B88">
        <w:rPr>
          <w:rFonts w:ascii="Times New Roman" w:hAnsi="Times New Roman" w:cs="Times New Roman"/>
          <w:sz w:val="24"/>
          <w:szCs w:val="24"/>
          <w:lang w:val="en-US"/>
        </w:rPr>
        <w:t xml:space="preserve"> the structural matrix of the technical coefficients</w:t>
      </w:r>
      <w:r>
        <w:rPr>
          <w:rFonts w:ascii="Times New Roman" w:hAnsi="Times New Roman" w:cs="Times New Roman"/>
          <w:sz w:val="24"/>
          <w:szCs w:val="24"/>
          <w:lang w:val="en-US"/>
        </w:rPr>
        <w:t xml:space="preserve"> of dimension (n, n), </w:t>
      </w:r>
      <w:r w:rsidR="007108AC">
        <w:rPr>
          <w:rFonts w:ascii="Times New Roman" w:hAnsi="Times New Roman" w:cs="Times New Roman"/>
          <w:sz w:val="24"/>
          <w:szCs w:val="24"/>
          <w:lang w:val="en-US"/>
        </w:rPr>
        <w:t>$P$</w:t>
      </w:r>
      <w:r w:rsidRPr="00906B88">
        <w:rPr>
          <w:rFonts w:ascii="Times New Roman" w:hAnsi="Times New Roman" w:cs="Times New Roman"/>
          <w:sz w:val="24"/>
          <w:szCs w:val="24"/>
          <w:lang w:val="en-US"/>
        </w:rPr>
        <w:t xml:space="preserve"> the </w:t>
      </w:r>
      <w:r>
        <w:rPr>
          <w:rFonts w:ascii="Times New Roman" w:hAnsi="Times New Roman" w:cs="Times New Roman"/>
          <w:sz w:val="24"/>
          <w:szCs w:val="24"/>
          <w:lang w:val="en-US"/>
        </w:rPr>
        <w:t>vector of production prices of dimension (1, n) and</w:t>
      </w:r>
      <w:r w:rsidRPr="00906B88">
        <w:rPr>
          <w:rFonts w:ascii="Times New Roman" w:hAnsi="Times New Roman" w:cs="Times New Roman"/>
          <w:sz w:val="24"/>
          <w:szCs w:val="24"/>
          <w:lang w:val="en-US"/>
        </w:rPr>
        <w:t xml:space="preserve"> V the</w:t>
      </w:r>
      <w:r>
        <w:rPr>
          <w:rFonts w:ascii="Times New Roman" w:hAnsi="Times New Roman" w:cs="Times New Roman"/>
          <w:sz w:val="24"/>
          <w:szCs w:val="24"/>
          <w:lang w:val="en-US"/>
        </w:rPr>
        <w:t xml:space="preserve"> vector of</w:t>
      </w:r>
      <w:r w:rsidRPr="00906B88">
        <w:rPr>
          <w:rFonts w:ascii="Times New Roman" w:hAnsi="Times New Roman" w:cs="Times New Roman"/>
          <w:sz w:val="24"/>
          <w:szCs w:val="24"/>
          <w:lang w:val="en-US"/>
        </w:rPr>
        <w:t xml:space="preserve"> factor income </w:t>
      </w:r>
      <w:r>
        <w:rPr>
          <w:rFonts w:ascii="Times New Roman" w:hAnsi="Times New Roman" w:cs="Times New Roman"/>
          <w:sz w:val="24"/>
          <w:szCs w:val="24"/>
          <w:lang w:val="en-US"/>
        </w:rPr>
        <w:t>of dimension (1, n). Then</w:t>
      </w:r>
      <w:r w:rsidRPr="00906B88">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$P=PA+V$</w:t>
      </w:r>
      <w:r w:rsidRPr="00906B88">
        <w:rPr>
          <w:rFonts w:ascii="Times New Roman" w:hAnsi="Times New Roman" w:cs="Times New Roman"/>
          <w:sz w:val="24"/>
          <w:szCs w:val="24"/>
          <w:lang w:val="en-US"/>
        </w:rPr>
        <w:t>.</w:t>
      </w:r>
    </w:p>
    <w:p w14:paraId="185E54E5" w14:textId="77777777" w:rsidR="00900F3A" w:rsidRDefault="00900F3A" w:rsidP="00C830AD">
      <w:pPr>
        <w:jc w:val="both"/>
        <w:rPr>
          <w:rFonts w:ascii="Times New Roman" w:hAnsi="Times New Roman" w:cs="Times New Roman"/>
          <w:sz w:val="24"/>
          <w:szCs w:val="24"/>
          <w:lang w:val="en-US"/>
        </w:rPr>
      </w:pPr>
    </w:p>
    <w:p w14:paraId="75EB9434" w14:textId="77777777" w:rsidR="00900F3A" w:rsidRDefault="00900F3A"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When</w:t>
      </w:r>
      <w:r w:rsidRPr="00900F3A">
        <w:rPr>
          <w:rFonts w:ascii="Times New Roman" w:hAnsi="Times New Roman" w:cs="Times New Roman"/>
          <w:sz w:val="24"/>
          <w:szCs w:val="24"/>
          <w:lang w:val="en-US"/>
        </w:rPr>
        <w:t xml:space="preserve"> an exogenous input price shock</w:t>
      </w:r>
      <w:r>
        <w:rPr>
          <w:rFonts w:ascii="Times New Roman" w:hAnsi="Times New Roman" w:cs="Times New Roman"/>
          <w:sz w:val="24"/>
          <w:szCs w:val="24"/>
          <w:lang w:val="en-US"/>
        </w:rPr>
        <w:t xml:space="preserve"> occurs</w:t>
      </w:r>
      <w:r w:rsidRPr="00900F3A">
        <w:rPr>
          <w:rFonts w:ascii="Times New Roman" w:hAnsi="Times New Roman" w:cs="Times New Roman"/>
          <w:sz w:val="24"/>
          <w:szCs w:val="24"/>
          <w:lang w:val="en-US"/>
        </w:rPr>
        <w:t xml:space="preserve">, firms face a change in their costs, which </w:t>
      </w:r>
      <w:r>
        <w:rPr>
          <w:rFonts w:ascii="Times New Roman" w:hAnsi="Times New Roman" w:cs="Times New Roman"/>
          <w:sz w:val="24"/>
          <w:szCs w:val="24"/>
          <w:lang w:val="en-US"/>
        </w:rPr>
        <w:t>is</w:t>
      </w:r>
      <w:r w:rsidRPr="00900F3A">
        <w:rPr>
          <w:rFonts w:ascii="Times New Roman" w:hAnsi="Times New Roman" w:cs="Times New Roman"/>
          <w:sz w:val="24"/>
          <w:szCs w:val="24"/>
          <w:lang w:val="en-US"/>
        </w:rPr>
        <w:t xml:space="preserve"> pass</w:t>
      </w:r>
      <w:r>
        <w:rPr>
          <w:rFonts w:ascii="Times New Roman" w:hAnsi="Times New Roman" w:cs="Times New Roman"/>
          <w:sz w:val="24"/>
          <w:szCs w:val="24"/>
          <w:lang w:val="en-US"/>
        </w:rPr>
        <w:t>ed</w:t>
      </w:r>
      <w:r w:rsidRPr="00900F3A">
        <w:rPr>
          <w:rFonts w:ascii="Times New Roman" w:hAnsi="Times New Roman" w:cs="Times New Roman"/>
          <w:sz w:val="24"/>
          <w:szCs w:val="24"/>
          <w:lang w:val="en-US"/>
        </w:rPr>
        <w:t xml:space="preserve"> on directly to production prices. </w:t>
      </w:r>
      <w:r>
        <w:rPr>
          <w:rFonts w:ascii="Times New Roman" w:hAnsi="Times New Roman" w:cs="Times New Roman"/>
          <w:sz w:val="24"/>
          <w:szCs w:val="24"/>
          <w:lang w:val="en-US"/>
        </w:rPr>
        <w:t>This</w:t>
      </w:r>
      <w:r w:rsidRPr="00900F3A">
        <w:rPr>
          <w:rFonts w:ascii="Times New Roman" w:hAnsi="Times New Roman" w:cs="Times New Roman"/>
          <w:sz w:val="24"/>
          <w:szCs w:val="24"/>
          <w:lang w:val="en-US"/>
        </w:rPr>
        <w:t xml:space="preserve"> exogenous shock </w:t>
      </w:r>
      <w:r>
        <w:rPr>
          <w:rFonts w:ascii="Times New Roman" w:hAnsi="Times New Roman" w:cs="Times New Roman"/>
          <w:sz w:val="24"/>
          <w:szCs w:val="24"/>
          <w:lang w:val="en-US"/>
        </w:rPr>
        <w:t>is assumed</w:t>
      </w:r>
      <w:r w:rsidRPr="00900F3A">
        <w:rPr>
          <w:rFonts w:ascii="Times New Roman" w:hAnsi="Times New Roman" w:cs="Times New Roman"/>
          <w:sz w:val="24"/>
          <w:szCs w:val="24"/>
          <w:lang w:val="en-US"/>
        </w:rPr>
        <w:t xml:space="preserve"> not </w:t>
      </w:r>
      <w:r>
        <w:rPr>
          <w:rFonts w:ascii="Times New Roman" w:hAnsi="Times New Roman" w:cs="Times New Roman"/>
          <w:sz w:val="24"/>
          <w:szCs w:val="24"/>
          <w:lang w:val="en-US"/>
        </w:rPr>
        <w:t xml:space="preserve">to </w:t>
      </w:r>
      <w:r w:rsidRPr="00900F3A">
        <w:rPr>
          <w:rFonts w:ascii="Times New Roman" w:hAnsi="Times New Roman" w:cs="Times New Roman"/>
          <w:sz w:val="24"/>
          <w:szCs w:val="24"/>
          <w:lang w:val="en-US"/>
        </w:rPr>
        <w:t>affect the return on capital and labor</w:t>
      </w:r>
      <w:r w:rsidR="00FF603B">
        <w:rPr>
          <w:rFonts w:ascii="Times New Roman" w:hAnsi="Times New Roman" w:cs="Times New Roman"/>
          <w:sz w:val="24"/>
          <w:szCs w:val="24"/>
          <w:lang w:val="en-US"/>
        </w:rPr>
        <w:t>. T</w:t>
      </w:r>
      <w:r w:rsidRPr="00900F3A">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900F3A">
        <w:rPr>
          <w:rFonts w:ascii="Times New Roman" w:hAnsi="Times New Roman" w:cs="Times New Roman"/>
          <w:sz w:val="24"/>
          <w:szCs w:val="24"/>
          <w:lang w:val="en-US"/>
        </w:rPr>
        <w:t xml:space="preserve"> there is no adjustment to margins. Under these conditions, for </w:t>
      </w:r>
      <w:r w:rsidR="00FF603B">
        <w:rPr>
          <w:rFonts w:ascii="Times New Roman" w:hAnsi="Times New Roman" w:cs="Times New Roman"/>
          <w:sz w:val="24"/>
          <w:szCs w:val="24"/>
          <w:lang w:val="en-US"/>
        </w:rPr>
        <w:t>each</w:t>
      </w:r>
      <w:r w:rsidRPr="00900F3A">
        <w:rPr>
          <w:rFonts w:ascii="Times New Roman" w:hAnsi="Times New Roman" w:cs="Times New Roman"/>
          <w:sz w:val="24"/>
          <w:szCs w:val="24"/>
          <w:lang w:val="en-US"/>
        </w:rPr>
        <w:t xml:space="preserve"> </w:t>
      </w:r>
      <w:r w:rsidR="00FF603B">
        <w:rPr>
          <w:rFonts w:ascii="Times New Roman" w:hAnsi="Times New Roman" w:cs="Times New Roman"/>
          <w:sz w:val="24"/>
          <w:szCs w:val="24"/>
          <w:lang w:val="en-US"/>
        </w:rPr>
        <w:t>industry</w:t>
      </w:r>
      <w:r w:rsidRPr="00900F3A">
        <w:rPr>
          <w:rFonts w:ascii="Times New Roman" w:hAnsi="Times New Roman" w:cs="Times New Roman"/>
          <w:sz w:val="24"/>
          <w:szCs w:val="24"/>
          <w:lang w:val="en-US"/>
        </w:rPr>
        <w:t xml:space="preserve"> i, the shock can be written</w:t>
      </w:r>
      <w:r w:rsidR="00FF603B">
        <w:rPr>
          <w:rFonts w:ascii="Times New Roman" w:hAnsi="Times New Roman" w:cs="Times New Roman"/>
          <w:sz w:val="24"/>
          <w:szCs w:val="24"/>
          <w:lang w:val="en-US"/>
        </w:rPr>
        <w:t xml:space="preserve"> </w:t>
      </w:r>
      <w:r w:rsidRPr="00900F3A">
        <w:rPr>
          <w:rFonts w:ascii="Times New Roman" w:hAnsi="Times New Roman" w:cs="Times New Roman"/>
          <w:sz w:val="24"/>
          <w:szCs w:val="24"/>
          <w:lang w:val="en-US"/>
        </w:rPr>
        <w:t xml:space="preserve">as the absolute difference between the initial price and the </w:t>
      </w:r>
      <w:r w:rsidR="00FF603B">
        <w:rPr>
          <w:rFonts w:ascii="Times New Roman" w:hAnsi="Times New Roman" w:cs="Times New Roman"/>
          <w:sz w:val="24"/>
          <w:szCs w:val="24"/>
          <w:lang w:val="en-US"/>
        </w:rPr>
        <w:t xml:space="preserve">new </w:t>
      </w:r>
      <w:r w:rsidRPr="00900F3A">
        <w:rPr>
          <w:rFonts w:ascii="Times New Roman" w:hAnsi="Times New Roman" w:cs="Times New Roman"/>
          <w:sz w:val="24"/>
          <w:szCs w:val="24"/>
          <w:lang w:val="en-US"/>
        </w:rPr>
        <w:t>price invoiced following the shock</w:t>
      </w:r>
      <w:r w:rsidR="00FF603B">
        <w:rPr>
          <w:rFonts w:ascii="Times New Roman" w:hAnsi="Times New Roman" w:cs="Times New Roman"/>
          <w:sz w:val="24"/>
          <w:szCs w:val="24"/>
          <w:lang w:val="en-US"/>
        </w:rPr>
        <w:t xml:space="preserve"> (“shocked price” hereafter).</w:t>
      </w:r>
    </w:p>
    <w:p w14:paraId="69A185E0" w14:textId="3EC9CEA9" w:rsidR="00FF603B" w:rsidRDefault="00FF603B" w:rsidP="00C830AD">
      <w:pPr>
        <w:jc w:val="both"/>
        <w:rPr>
          <w:rFonts w:ascii="Times New Roman" w:hAnsi="Times New Roman" w:cs="Times New Roman"/>
          <w:sz w:val="24"/>
          <w:szCs w:val="24"/>
          <w:lang w:val="en-US"/>
        </w:rPr>
      </w:pPr>
      <w:r w:rsidRPr="00FF603B">
        <w:rPr>
          <w:rFonts w:ascii="Times New Roman" w:hAnsi="Times New Roman" w:cs="Times New Roman"/>
          <w:sz w:val="24"/>
          <w:szCs w:val="24"/>
          <w:lang w:val="en-US"/>
        </w:rPr>
        <w:t xml:space="preserve">Define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Delta }</w:t>
      </w:r>
      <w:proofErr w:type="gramEnd"/>
      <w:r w:rsidR="007108AC">
        <w:rPr>
          <w:rFonts w:ascii="Times New Roman" w:hAnsi="Times New Roman" w:cs="Times New Roman"/>
          <w:sz w:val="24"/>
          <w:szCs w:val="24"/>
          <w:lang w:val="en-US"/>
        </w:rPr>
        <w:t>^{0}}\text{P}$</w:t>
      </w:r>
      <w:r w:rsidRPr="00FF603B">
        <w:rPr>
          <w:lang w:val="en-US"/>
        </w:rPr>
        <w:t xml:space="preserve"> </w:t>
      </w:r>
      <w:r w:rsidRPr="00FF603B">
        <w:rPr>
          <w:rFonts w:ascii="Times New Roman" w:hAnsi="Times New Roman" w:cs="Times New Roman"/>
          <w:sz w:val="24"/>
          <w:szCs w:val="24"/>
          <w:lang w:val="en-US"/>
        </w:rPr>
        <w:t>the shock vector of dimension (1,n)</w:t>
      </w:r>
      <w:r>
        <w:rPr>
          <w:rFonts w:ascii="Times New Roman" w:hAnsi="Times New Roman" w:cs="Times New Roman"/>
          <w:sz w:val="24"/>
          <w:szCs w:val="24"/>
          <w:lang w:val="en-US"/>
        </w:rPr>
        <w:t xml:space="preserve"> computed as the difference between the original price </w:t>
      </w:r>
      <w:r w:rsidR="007108AC">
        <w:rPr>
          <w:rFonts w:ascii="Times New Roman" w:hAnsi="Times New Roman" w:cs="Times New Roman"/>
          <w:sz w:val="24"/>
          <w:szCs w:val="24"/>
          <w:lang w:val="en-US"/>
        </w:rPr>
        <w:t>${{\text{P}}^{0}}$</w:t>
      </w:r>
      <w:r w:rsidRPr="00FF603B">
        <w:rPr>
          <w:lang w:val="en-US"/>
        </w:rPr>
        <w:t xml:space="preserve"> </w:t>
      </w:r>
      <w:r>
        <w:rPr>
          <w:rFonts w:ascii="Times New Roman" w:hAnsi="Times New Roman" w:cs="Times New Roman"/>
          <w:sz w:val="24"/>
          <w:szCs w:val="24"/>
          <w:lang w:val="en-US"/>
        </w:rPr>
        <w:t>and the vector</w:t>
      </w:r>
      <w:r w:rsidRPr="00FF603B">
        <w:rPr>
          <w:lang w:val="en-US"/>
        </w:rPr>
        <w:t xml:space="preserve"> </w:t>
      </w:r>
      <w:r w:rsidR="007108AC">
        <w:rPr>
          <w:lang w:val="en-US"/>
        </w:rPr>
        <w:t>${{\text{P}}^{1}}$</w:t>
      </w:r>
      <w:r w:rsidRPr="00FF603B">
        <w:rPr>
          <w:lang w:val="en-US"/>
        </w:rPr>
        <w:t xml:space="preserve"> </w:t>
      </w:r>
      <w:r>
        <w:rPr>
          <w:rFonts w:ascii="Times New Roman" w:hAnsi="Times New Roman" w:cs="Times New Roman"/>
          <w:sz w:val="24"/>
          <w:szCs w:val="24"/>
          <w:lang w:val="en-US"/>
        </w:rPr>
        <w:t xml:space="preserve">of shocked prices. Then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Delta }</w:t>
      </w:r>
      <w:proofErr w:type="gramEnd"/>
      <w:r w:rsidR="007108AC">
        <w:rPr>
          <w:rFonts w:ascii="Times New Roman" w:hAnsi="Times New Roman" w:cs="Times New Roman"/>
          <w:sz w:val="24"/>
          <w:szCs w:val="24"/>
          <w:lang w:val="en-US"/>
        </w:rPr>
        <w:t>^{0}}\text{P}={{\text{P}}^{1}}-{{\text{P}}^{0}}=\text{c}$</w:t>
      </w:r>
      <w:r w:rsidRPr="00FF603B">
        <w:rPr>
          <w:lang w:val="en-US"/>
        </w:rPr>
        <w:t xml:space="preserve">, </w:t>
      </w:r>
      <w:r w:rsidRPr="00FF603B">
        <w:rPr>
          <w:rFonts w:ascii="Times New Roman" w:hAnsi="Times New Roman" w:cs="Times New Roman"/>
          <w:sz w:val="24"/>
          <w:szCs w:val="24"/>
          <w:lang w:val="en-US"/>
        </w:rPr>
        <w:t xml:space="preserve">with </w:t>
      </w:r>
      <w:r w:rsidR="007108AC">
        <w:rPr>
          <w:rFonts w:ascii="Times New Roman" w:hAnsi="Times New Roman" w:cs="Times New Roman"/>
          <w:sz w:val="24"/>
          <w:szCs w:val="24"/>
          <w:lang w:val="en-US"/>
        </w:rPr>
        <w:t>$\text{c}$</w:t>
      </w:r>
      <w:r w:rsidRPr="00FF603B">
        <w:rPr>
          <w:lang w:val="en-US"/>
        </w:rPr>
        <w:t xml:space="preserve"> </w:t>
      </w:r>
      <w:r w:rsidRPr="00FF603B">
        <w:rPr>
          <w:rFonts w:ascii="Times New Roman" w:hAnsi="Times New Roman" w:cs="Times New Roman"/>
          <w:sz w:val="24"/>
          <w:szCs w:val="24"/>
          <w:lang w:val="en-US"/>
        </w:rPr>
        <w:t>the shock vector of dimension (1,n)</w:t>
      </w:r>
      <w:r w:rsidR="00FC645C">
        <w:rPr>
          <w:rFonts w:ascii="Times New Roman" w:hAnsi="Times New Roman" w:cs="Times New Roman"/>
          <w:sz w:val="24"/>
          <w:szCs w:val="24"/>
          <w:lang w:val="en-US"/>
        </w:rPr>
        <w:t xml:space="preserve">, which contains the </w:t>
      </w:r>
      <w:r w:rsidR="00FC645C" w:rsidRPr="00FC645C">
        <w:rPr>
          <w:rFonts w:ascii="Times New Roman" w:hAnsi="Times New Roman" w:cs="Times New Roman"/>
          <w:sz w:val="24"/>
          <w:szCs w:val="24"/>
          <w:lang w:val="en-US"/>
        </w:rPr>
        <w:t>direct effect of the shock on output prices.</w:t>
      </w:r>
    </w:p>
    <w:p w14:paraId="7499CD4B" w14:textId="77777777" w:rsidR="00FC645C" w:rsidRDefault="00FC645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The</w:t>
      </w:r>
      <w:r w:rsidRPr="00FC645C">
        <w:rPr>
          <w:rFonts w:ascii="Times New Roman" w:hAnsi="Times New Roman" w:cs="Times New Roman"/>
          <w:sz w:val="24"/>
          <w:szCs w:val="24"/>
          <w:lang w:val="en-US"/>
        </w:rPr>
        <w:t xml:space="preserve"> price increase is passed on to the </w:t>
      </w:r>
      <w:r>
        <w:rPr>
          <w:rFonts w:ascii="Times New Roman" w:hAnsi="Times New Roman" w:cs="Times New Roman"/>
          <w:sz w:val="24"/>
          <w:szCs w:val="24"/>
          <w:lang w:val="en-US"/>
        </w:rPr>
        <w:t>industries that use shocked</w:t>
      </w:r>
      <w:r w:rsidRPr="00FC645C">
        <w:rPr>
          <w:rFonts w:ascii="Times New Roman" w:hAnsi="Times New Roman" w:cs="Times New Roman"/>
          <w:sz w:val="24"/>
          <w:szCs w:val="24"/>
          <w:lang w:val="en-US"/>
        </w:rPr>
        <w:t xml:space="preserve"> products as intermediate consumptions. The </w:t>
      </w:r>
      <w:r>
        <w:rPr>
          <w:rFonts w:ascii="Times New Roman" w:hAnsi="Times New Roman" w:cs="Times New Roman"/>
          <w:sz w:val="24"/>
          <w:szCs w:val="24"/>
          <w:lang w:val="en-US"/>
        </w:rPr>
        <w:t xml:space="preserve">higher </w:t>
      </w:r>
      <w:r w:rsidR="00872F7D">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the reliance on shocked </w:t>
      </w:r>
      <w:r w:rsidRPr="00FC645C">
        <w:rPr>
          <w:rFonts w:ascii="Times New Roman" w:hAnsi="Times New Roman" w:cs="Times New Roman"/>
          <w:sz w:val="24"/>
          <w:szCs w:val="24"/>
          <w:lang w:val="en-US"/>
        </w:rPr>
        <w:t xml:space="preserve">inputs, the </w:t>
      </w:r>
      <w:r>
        <w:rPr>
          <w:rFonts w:ascii="Times New Roman" w:hAnsi="Times New Roman" w:cs="Times New Roman"/>
          <w:sz w:val="24"/>
          <w:szCs w:val="24"/>
          <w:lang w:val="en-US"/>
        </w:rPr>
        <w:t>higher</w:t>
      </w:r>
      <w:r w:rsidRPr="00FC645C">
        <w:rPr>
          <w:rFonts w:ascii="Times New Roman" w:hAnsi="Times New Roman" w:cs="Times New Roman"/>
          <w:sz w:val="24"/>
          <w:szCs w:val="24"/>
          <w:lang w:val="en-US"/>
        </w:rPr>
        <w:t xml:space="preserve"> the increase in production price</w:t>
      </w:r>
      <w:r>
        <w:rPr>
          <w:rFonts w:ascii="Times New Roman" w:hAnsi="Times New Roman" w:cs="Times New Roman"/>
          <w:sz w:val="24"/>
          <w:szCs w:val="24"/>
          <w:lang w:val="en-US"/>
        </w:rPr>
        <w:t>s</w:t>
      </w:r>
      <w:r w:rsidRPr="00FC645C">
        <w:rPr>
          <w:rFonts w:ascii="Times New Roman" w:hAnsi="Times New Roman" w:cs="Times New Roman"/>
          <w:sz w:val="24"/>
          <w:szCs w:val="24"/>
          <w:lang w:val="en-US"/>
        </w:rPr>
        <w:t>.</w:t>
      </w:r>
    </w:p>
    <w:p w14:paraId="4B65BE2A" w14:textId="15FA3A3A" w:rsidR="00131BA9" w:rsidRDefault="00131BA9" w:rsidP="00C830AD">
      <w:pPr>
        <w:jc w:val="both"/>
        <w:rPr>
          <w:rFonts w:ascii="Times New Roman" w:eastAsiaTheme="minorEastAsia" w:hAnsi="Times New Roman" w:cs="Times New Roman"/>
          <w:lang w:val="en-US"/>
        </w:rPr>
      </w:pPr>
      <w:r>
        <w:rPr>
          <w:rFonts w:ascii="Times New Roman" w:hAnsi="Times New Roman" w:cs="Times New Roman"/>
          <w:sz w:val="24"/>
          <w:szCs w:val="24"/>
          <w:lang w:val="en-US"/>
        </w:rPr>
        <w:t xml:space="preserve">In a first step, </w:t>
      </w:r>
      <w:r w:rsidR="00965816" w:rsidRPr="00965816">
        <w:rPr>
          <w:rFonts w:ascii="Times New Roman" w:hAnsi="Times New Roman" w:cs="Times New Roman"/>
          <w:sz w:val="24"/>
          <w:szCs w:val="24"/>
          <w:lang w:val="en-US"/>
        </w:rPr>
        <w:t>the</w:t>
      </w:r>
      <w:r w:rsidR="00965816">
        <w:rPr>
          <w:rFonts w:ascii="Times New Roman" w:hAnsi="Times New Roman" w:cs="Times New Roman"/>
          <w:sz w:val="24"/>
          <w:szCs w:val="24"/>
          <w:lang w:val="en-US"/>
        </w:rPr>
        <w:t xml:space="preserve"> direct</w:t>
      </w:r>
      <w:r w:rsidR="00965816" w:rsidRPr="00965816">
        <w:rPr>
          <w:rFonts w:ascii="Times New Roman" w:hAnsi="Times New Roman" w:cs="Times New Roman"/>
          <w:sz w:val="24"/>
          <w:szCs w:val="24"/>
          <w:lang w:val="en-US"/>
        </w:rPr>
        <w:t xml:space="preserve"> impact of the shock on </w:t>
      </w:r>
      <w:r w:rsidR="00965816">
        <w:rPr>
          <w:rFonts w:ascii="Times New Roman" w:hAnsi="Times New Roman" w:cs="Times New Roman"/>
          <w:sz w:val="24"/>
          <w:szCs w:val="24"/>
          <w:lang w:val="en-US"/>
        </w:rPr>
        <w:t>each</w:t>
      </w:r>
      <w:r w:rsidR="00965816" w:rsidRPr="00965816">
        <w:rPr>
          <w:rFonts w:ascii="Times New Roman" w:hAnsi="Times New Roman" w:cs="Times New Roman"/>
          <w:sz w:val="24"/>
          <w:szCs w:val="24"/>
          <w:lang w:val="en-US"/>
        </w:rPr>
        <w:t xml:space="preserve"> industry's output price</w:t>
      </w:r>
      <w:r w:rsidR="00965816">
        <w:rPr>
          <w:rFonts w:ascii="Times New Roman" w:hAnsi="Times New Roman" w:cs="Times New Roman"/>
          <w:sz w:val="24"/>
          <w:szCs w:val="24"/>
          <w:lang w:val="en-US"/>
        </w:rPr>
        <w:t xml:space="preserve">s amounts to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Delta }</w:t>
      </w:r>
      <w:proofErr w:type="gramEnd"/>
      <w:r w:rsidR="007108AC">
        <w:rPr>
          <w:rFonts w:ascii="Times New Roman" w:hAnsi="Times New Roman" w:cs="Times New Roman"/>
          <w:sz w:val="24"/>
          <w:szCs w:val="24"/>
          <w:lang w:val="en-US"/>
        </w:rPr>
        <w:t>^{1}}\text{P}=\text{cA}$</w:t>
      </w:r>
      <w:r w:rsidR="00965816">
        <w:rPr>
          <w:rFonts w:ascii="Times New Roman" w:eastAsiaTheme="minorEastAsia" w:hAnsi="Times New Roman" w:cs="Times New Roman"/>
          <w:lang w:val="en-US"/>
        </w:rPr>
        <w:t>.</w:t>
      </w:r>
    </w:p>
    <w:p w14:paraId="193D3E48" w14:textId="50B64BEC" w:rsidR="00965816" w:rsidRPr="00965816" w:rsidRDefault="00965816" w:rsidP="00965816">
      <w:pPr>
        <w:rPr>
          <w:lang w:val="en-US"/>
        </w:rPr>
      </w:pPr>
      <w:r>
        <w:rPr>
          <w:rFonts w:ascii="Times New Roman" w:hAnsi="Times New Roman" w:cs="Times New Roman"/>
          <w:sz w:val="24"/>
          <w:szCs w:val="24"/>
          <w:lang w:val="en-US"/>
        </w:rPr>
        <w:t xml:space="preserve">In a second step, the shock is passed on all </w:t>
      </w:r>
      <w:r w:rsidRPr="00965816">
        <w:rPr>
          <w:rFonts w:ascii="Times New Roman" w:hAnsi="Times New Roman" w:cs="Times New Roman"/>
          <w:sz w:val="24"/>
          <w:szCs w:val="24"/>
          <w:lang w:val="en-US"/>
        </w:rPr>
        <w:t>industries using these</w:t>
      </w:r>
      <w:r>
        <w:rPr>
          <w:rFonts w:ascii="Times New Roman" w:hAnsi="Times New Roman" w:cs="Times New Roman"/>
          <w:sz w:val="24"/>
          <w:szCs w:val="24"/>
          <w:lang w:val="en-US"/>
        </w:rPr>
        <w:t xml:space="preserve"> shocked</w:t>
      </w:r>
      <w:r w:rsidRPr="00965816">
        <w:rPr>
          <w:rFonts w:ascii="Times New Roman" w:hAnsi="Times New Roman" w:cs="Times New Roman"/>
          <w:sz w:val="24"/>
          <w:szCs w:val="24"/>
          <w:lang w:val="en-US"/>
        </w:rPr>
        <w:t xml:space="preserve"> inputs in their production processes.</w:t>
      </w:r>
      <w:r>
        <w:rPr>
          <w:rFonts w:ascii="Times New Roman" w:hAnsi="Times New Roman" w:cs="Times New Roman"/>
          <w:sz w:val="24"/>
          <w:szCs w:val="24"/>
          <w:lang w:val="en-US"/>
        </w:rPr>
        <w:t xml:space="preserve"> For n </w:t>
      </w:r>
      <w:r w:rsidRPr="00965816">
        <w:rPr>
          <w:rFonts w:ascii="Times New Roman" w:hAnsi="Times New Roman" w:cs="Times New Roman"/>
          <w:sz w:val="24"/>
          <w:szCs w:val="24"/>
          <w:lang w:val="en-US"/>
        </w:rPr>
        <w:t>production cycles</w:t>
      </w:r>
      <w:r>
        <w:rPr>
          <w:rFonts w:ascii="Times New Roman" w:hAnsi="Times New Roman" w:cs="Times New Roman"/>
          <w:sz w:val="24"/>
          <w:szCs w:val="24"/>
          <w:lang w:val="en-US"/>
        </w:rPr>
        <w:t>, t</w:t>
      </w:r>
      <w:r w:rsidRPr="00965816">
        <w:rPr>
          <w:rFonts w:ascii="Times New Roman" w:hAnsi="Times New Roman" w:cs="Times New Roman"/>
          <w:sz w:val="24"/>
          <w:szCs w:val="24"/>
          <w:lang w:val="en-US"/>
        </w:rPr>
        <w:t>he increase in production prices amount to</w:t>
      </w:r>
      <w:r w:rsidRPr="00965816">
        <w:rPr>
          <w:lang w:val="en-US"/>
        </w:rPr>
        <w:t xml:space="preserve"> </w:t>
      </w:r>
      <w:r w:rsidR="007108AC">
        <w:rPr>
          <w:lang w:val="en-US"/>
        </w:rPr>
        <w:t>${{\</w:t>
      </w:r>
      <w:proofErr w:type="gramStart"/>
      <w:r w:rsidR="007108AC">
        <w:rPr>
          <w:lang w:val="en-US"/>
        </w:rPr>
        <w:t>Delta }</w:t>
      </w:r>
      <w:proofErr w:type="gramEnd"/>
      <w:r w:rsidR="007108AC">
        <w:rPr>
          <w:lang w:val="en-US"/>
        </w:rPr>
        <w:t>^{\text{n}}}\text{P}=\text{c}{{\text{A}}^{\text{n}}}$</w:t>
      </w:r>
      <w:r w:rsidRPr="00965816">
        <w:rPr>
          <w:lang w:val="en-US"/>
        </w:rPr>
        <w:t>.</w:t>
      </w:r>
    </w:p>
    <w:p w14:paraId="5D8B0EA5" w14:textId="77777777" w:rsidR="00BA0347" w:rsidRPr="00965816" w:rsidRDefault="00965816" w:rsidP="00C830AD">
      <w:pPr>
        <w:jc w:val="both"/>
        <w:rPr>
          <w:rFonts w:ascii="Times New Roman" w:hAnsi="Times New Roman" w:cs="Times New Roman"/>
          <w:sz w:val="24"/>
          <w:szCs w:val="24"/>
          <w:lang w:val="en-US"/>
        </w:rPr>
      </w:pPr>
      <w:r w:rsidRPr="00965816">
        <w:rPr>
          <w:rFonts w:ascii="Times New Roman" w:hAnsi="Times New Roman" w:cs="Times New Roman"/>
          <w:sz w:val="24"/>
          <w:szCs w:val="24"/>
          <w:lang w:val="en-US"/>
        </w:rPr>
        <w:t xml:space="preserve">As the technical coefficients are </w:t>
      </w:r>
      <w:r>
        <w:rPr>
          <w:rFonts w:ascii="Times New Roman" w:hAnsi="Times New Roman" w:cs="Times New Roman"/>
          <w:sz w:val="24"/>
          <w:szCs w:val="24"/>
          <w:lang w:val="en-US"/>
        </w:rPr>
        <w:t>smaller</w:t>
      </w:r>
      <w:r w:rsidRPr="00965816">
        <w:rPr>
          <w:rFonts w:ascii="Times New Roman" w:hAnsi="Times New Roman" w:cs="Times New Roman"/>
          <w:sz w:val="24"/>
          <w:szCs w:val="24"/>
          <w:lang w:val="en-US"/>
        </w:rPr>
        <w:t xml:space="preserve"> than 1, the effect of the initial shock on input prices eventually </w:t>
      </w:r>
      <w:r>
        <w:rPr>
          <w:rFonts w:ascii="Times New Roman" w:hAnsi="Times New Roman" w:cs="Times New Roman"/>
          <w:sz w:val="24"/>
          <w:szCs w:val="24"/>
          <w:lang w:val="en-US"/>
        </w:rPr>
        <w:t>wears out</w:t>
      </w:r>
      <w:r w:rsidRPr="00965816">
        <w:rPr>
          <w:rFonts w:ascii="Times New Roman" w:hAnsi="Times New Roman" w:cs="Times New Roman"/>
          <w:sz w:val="24"/>
          <w:szCs w:val="24"/>
          <w:lang w:val="en-US"/>
        </w:rPr>
        <w:t xml:space="preserve">. Finally, the overall effect of the shock is equal to the sum of the initial shock and all the increases that occurred during the </w:t>
      </w:r>
      <w:r>
        <w:rPr>
          <w:rFonts w:ascii="Times New Roman" w:hAnsi="Times New Roman" w:cs="Times New Roman"/>
          <w:sz w:val="24"/>
          <w:szCs w:val="24"/>
          <w:lang w:val="en-US"/>
        </w:rPr>
        <w:t>successive</w:t>
      </w:r>
      <w:r w:rsidRPr="00965816">
        <w:rPr>
          <w:rFonts w:ascii="Times New Roman" w:hAnsi="Times New Roman" w:cs="Times New Roman"/>
          <w:sz w:val="24"/>
          <w:szCs w:val="24"/>
          <w:lang w:val="en-US"/>
        </w:rPr>
        <w:t xml:space="preserve"> production cycles. The total effect of the shock</w:t>
      </w:r>
      <w:r>
        <w:rPr>
          <w:rFonts w:ascii="Times New Roman" w:hAnsi="Times New Roman" w:cs="Times New Roman"/>
          <w:sz w:val="24"/>
          <w:szCs w:val="24"/>
          <w:lang w:val="en-US"/>
        </w:rPr>
        <w:t xml:space="preserve"> </w:t>
      </w:r>
      <w:r w:rsidRPr="00BA0347">
        <w:rPr>
          <w:rFonts w:ascii="Times New Roman" w:hAnsi="Times New Roman" w:cs="Times New Roman"/>
          <w:sz w:val="24"/>
          <w:szCs w:val="24"/>
          <w:lang w:val="en-US"/>
        </w:rPr>
        <w:t>on prices</w:t>
      </w:r>
      <w:r w:rsidRPr="00965816">
        <w:rPr>
          <w:rFonts w:ascii="Times New Roman" w:hAnsi="Times New Roman" w:cs="Times New Roman"/>
          <w:sz w:val="24"/>
          <w:szCs w:val="24"/>
          <w:lang w:val="en-US"/>
        </w:rPr>
        <w:t>, S, is equal to</w:t>
      </w:r>
      <w:r>
        <w:rPr>
          <w:rFonts w:ascii="Times New Roman" w:hAnsi="Times New Roman" w:cs="Times New Roman"/>
          <w:sz w:val="24"/>
          <w:szCs w:val="24"/>
          <w:lang w:val="en-US"/>
        </w:rPr>
        <w:t xml:space="preserve">: </w:t>
      </w:r>
    </w:p>
    <w:p w14:paraId="3ABDBC83" w14:textId="62EA9BF0" w:rsidR="00BA0347" w:rsidRPr="00A33BD3" w:rsidRDefault="007108AC" w:rsidP="007108AC">
      <w:pPr>
        <w:pStyle w:val="MTDisplayEquation"/>
        <w:rPr>
          <w:rFonts w:eastAsiaTheme="minorEastAsia"/>
        </w:rPr>
      </w:pPr>
      <w:r>
        <w:tab/>
        <w:t>$\</w:t>
      </w:r>
      <w:proofErr w:type="gramStart"/>
      <w:r>
        <w:t>text</w:t>
      </w:r>
      <w:proofErr w:type="gramEnd"/>
      <w:r>
        <w:t>{S}=\text{c }\!\!~\!\!\text{ }{{\left( \text{I}-\text{A} \right)}^{-1}}$</w:t>
      </w:r>
    </w:p>
    <w:p w14:paraId="1BF5CF00" w14:textId="1BF12133" w:rsidR="00BA0347" w:rsidRDefault="00BA0347" w:rsidP="00C830AD">
      <w:pPr>
        <w:jc w:val="both"/>
        <w:rPr>
          <w:rFonts w:ascii="Times New Roman" w:hAnsi="Times New Roman" w:cs="Times New Roman"/>
          <w:sz w:val="24"/>
          <w:szCs w:val="24"/>
          <w:lang w:val="en-US"/>
        </w:rPr>
      </w:pPr>
      <w:r w:rsidRPr="00BA0347">
        <w:rPr>
          <w:rFonts w:ascii="Times New Roman" w:eastAsiaTheme="minorEastAsia" w:hAnsi="Times New Roman" w:cs="Times New Roman"/>
          <w:lang w:val="en-US"/>
        </w:rPr>
        <w:t xml:space="preserve">With </w:t>
      </w:r>
      <w:r w:rsidR="007108AC">
        <w:rPr>
          <w:rFonts w:ascii="Times New Roman" w:eastAsiaTheme="minorEastAsia" w:hAnsi="Times New Roman" w:cs="Times New Roman"/>
          <w:lang w:val="en-US"/>
        </w:rPr>
        <w:t>$\text</w:t>
      </w:r>
      <w:proofErr w:type="gramStart"/>
      <w:r w:rsidR="007108AC">
        <w:rPr>
          <w:rFonts w:ascii="Times New Roman" w:eastAsiaTheme="minorEastAsia" w:hAnsi="Times New Roman" w:cs="Times New Roman"/>
          <w:lang w:val="en-US"/>
        </w:rPr>
        <w:t>{ }</w:t>
      </w:r>
      <w:proofErr w:type="gramEnd"/>
      <w:r w:rsidR="007108AC">
        <w:rPr>
          <w:rFonts w:ascii="Times New Roman" w:eastAsiaTheme="minorEastAsia" w:hAnsi="Times New Roman" w:cs="Times New Roman"/>
          <w:lang w:val="en-US"/>
        </w:rPr>
        <w:t>\!\!~\!\!\text{ }{{\left( \text{I}-\text{A} \right)}^{-1}}$</w:t>
      </w:r>
      <w:r w:rsidRPr="00BA0347">
        <w:rPr>
          <w:rFonts w:ascii="Times New Roman" w:eastAsiaTheme="minorEastAsia" w:hAnsi="Times New Roman" w:cs="Times New Roman"/>
          <w:lang w:val="en-US"/>
        </w:rPr>
        <w:t xml:space="preserve"> </w:t>
      </w:r>
      <w:r w:rsidRPr="00BA0347">
        <w:rPr>
          <w:rFonts w:ascii="Times New Roman" w:hAnsi="Times New Roman" w:cs="Times New Roman"/>
          <w:sz w:val="24"/>
          <w:szCs w:val="24"/>
          <w:lang w:val="en-US"/>
        </w:rPr>
        <w:t>the inverse of Leontief’s matrix</w:t>
      </w:r>
      <w:r w:rsidR="00965816">
        <w:rPr>
          <w:rFonts w:ascii="Times New Roman" w:hAnsi="Times New Roman" w:cs="Times New Roman"/>
          <w:sz w:val="24"/>
          <w:szCs w:val="24"/>
          <w:lang w:val="en-US"/>
        </w:rPr>
        <w:t>,</w:t>
      </w:r>
      <w:r w:rsidR="006B5C8B">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$S$</w:t>
      </w:r>
      <w:r w:rsidR="006B5C8B" w:rsidRPr="006B5C8B">
        <w:rPr>
          <w:rFonts w:ascii="Times New Roman" w:hAnsi="Times New Roman" w:cs="Times New Roman"/>
          <w:sz w:val="24"/>
          <w:szCs w:val="24"/>
          <w:lang w:val="en-US"/>
        </w:rPr>
        <w:t xml:space="preserve"> is a vector (1, n) composed of the elements </w:t>
      </w:r>
      <w:r w:rsidR="007108AC">
        <w:rPr>
          <w:rFonts w:ascii="Times New Roman" w:hAnsi="Times New Roman" w:cs="Times New Roman"/>
          <w:sz w:val="24"/>
          <w:szCs w:val="24"/>
          <w:lang w:val="en-US"/>
        </w:rPr>
        <w:t>${{\text{s}}_{\text{ij}}}$</w:t>
      </w:r>
      <w:r w:rsidR="00493DEC" w:rsidRPr="00493DEC">
        <w:rPr>
          <w:lang w:val="en-US"/>
        </w:rPr>
        <w:t xml:space="preserve"> </w:t>
      </w:r>
      <w:r w:rsidR="006B5C8B" w:rsidRPr="006B5C8B">
        <w:rPr>
          <w:rFonts w:ascii="Times New Roman" w:hAnsi="Times New Roman" w:cs="Times New Roman"/>
          <w:sz w:val="24"/>
          <w:szCs w:val="24"/>
          <w:lang w:val="en-US"/>
        </w:rPr>
        <w:t>measuring the total effect of the shock on the outpu</w:t>
      </w:r>
      <w:r w:rsidR="00965816">
        <w:rPr>
          <w:rFonts w:ascii="Times New Roman" w:hAnsi="Times New Roman" w:cs="Times New Roman"/>
          <w:sz w:val="24"/>
          <w:szCs w:val="24"/>
          <w:lang w:val="en-US"/>
        </w:rPr>
        <w:t xml:space="preserve">t price of country i's sector j and </w:t>
      </w:r>
      <w:r w:rsidR="007108AC">
        <w:rPr>
          <w:rFonts w:ascii="Times New Roman" w:hAnsi="Times New Roman" w:cs="Times New Roman"/>
          <w:sz w:val="24"/>
          <w:szCs w:val="24"/>
          <w:lang w:val="en-US"/>
        </w:rPr>
        <w:t>$C~$</w:t>
      </w:r>
      <w:r w:rsidR="00965816" w:rsidRPr="00BA0347">
        <w:rPr>
          <w:rFonts w:ascii="Times New Roman" w:hAnsi="Times New Roman" w:cs="Times New Roman"/>
          <w:sz w:val="24"/>
          <w:szCs w:val="24"/>
          <w:lang w:val="en-US"/>
        </w:rPr>
        <w:t xml:space="preserve"> the vector of</w:t>
      </w:r>
      <w:r w:rsidR="00965816">
        <w:rPr>
          <w:rFonts w:ascii="Times New Roman" w:hAnsi="Times New Roman" w:cs="Times New Roman"/>
          <w:sz w:val="24"/>
          <w:szCs w:val="24"/>
          <w:lang w:val="en-US"/>
        </w:rPr>
        <w:t xml:space="preserve"> an exogenous input price shock.</w:t>
      </w:r>
    </w:p>
    <w:p w14:paraId="4012EB92" w14:textId="77777777" w:rsidR="00493DEC" w:rsidRDefault="00493DEC" w:rsidP="00C830A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To analyze </w:t>
      </w:r>
      <w:r w:rsidRPr="00493DEC">
        <w:rPr>
          <w:rFonts w:ascii="Times New Roman" w:hAnsi="Times New Roman" w:cs="Times New Roman"/>
          <w:sz w:val="24"/>
          <w:szCs w:val="24"/>
          <w:lang w:val="en-US"/>
        </w:rPr>
        <w:t xml:space="preserve">which countries are most affected by a production cost shock through value-added and vertical trade flows in international trade, we need a large structural matrix that integrates input flows between sectors within each country </w:t>
      </w:r>
      <w:r>
        <w:rPr>
          <w:rFonts w:ascii="Times New Roman" w:hAnsi="Times New Roman" w:cs="Times New Roman"/>
          <w:sz w:val="24"/>
          <w:szCs w:val="24"/>
          <w:lang w:val="en-US"/>
        </w:rPr>
        <w:t>and</w:t>
      </w:r>
      <w:r w:rsidRPr="00493DEC">
        <w:rPr>
          <w:rFonts w:ascii="Times New Roman" w:hAnsi="Times New Roman" w:cs="Times New Roman"/>
          <w:sz w:val="24"/>
          <w:szCs w:val="24"/>
          <w:lang w:val="en-US"/>
        </w:rPr>
        <w:t xml:space="preserve"> between countries. This matrix traces the sectoral and geographical origin of inputs produced worldwide. On the diagonal are the country blocks with flows of domestic transactions of intermediate goods and services </w:t>
      </w:r>
      <w:r w:rsidRPr="00493DEC">
        <w:rPr>
          <w:rFonts w:ascii="Times New Roman" w:hAnsi="Times New Roman" w:cs="Times New Roman"/>
          <w:sz w:val="24"/>
          <w:szCs w:val="24"/>
          <w:lang w:val="en-US"/>
        </w:rPr>
        <w:lastRenderedPageBreak/>
        <w:t xml:space="preserve">between </w:t>
      </w:r>
      <w:r w:rsidR="006D52CE">
        <w:rPr>
          <w:rFonts w:ascii="Times New Roman" w:hAnsi="Times New Roman" w:cs="Times New Roman"/>
          <w:sz w:val="24"/>
          <w:szCs w:val="24"/>
          <w:lang w:val="en-US"/>
        </w:rPr>
        <w:t>industries</w:t>
      </w:r>
      <w:r w:rsidRPr="00493DEC">
        <w:rPr>
          <w:rFonts w:ascii="Times New Roman" w:hAnsi="Times New Roman" w:cs="Times New Roman"/>
          <w:sz w:val="24"/>
          <w:szCs w:val="24"/>
          <w:lang w:val="en-US"/>
        </w:rPr>
        <w:t xml:space="preserve">. The country blocks outside the diagonal represent international flows of intermediate goods and services via bilateral sectoral exports and imports. </w:t>
      </w:r>
    </w:p>
    <w:p w14:paraId="30E41F33" w14:textId="77777777" w:rsidR="00872F7D" w:rsidRPr="000373FD" w:rsidRDefault="00872F7D" w:rsidP="000373FD">
      <w:pPr>
        <w:pStyle w:val="Paragraphedeliste"/>
        <w:numPr>
          <w:ilvl w:val="1"/>
          <w:numId w:val="6"/>
        </w:numPr>
        <w:jc w:val="both"/>
        <w:rPr>
          <w:rFonts w:ascii="Times New Roman" w:hAnsi="Times New Roman" w:cs="Times New Roman"/>
          <w:sz w:val="24"/>
          <w:szCs w:val="24"/>
          <w:lang w:val="en-US"/>
        </w:rPr>
      </w:pPr>
      <w:r w:rsidRPr="000373FD">
        <w:rPr>
          <w:rFonts w:ascii="Times New Roman" w:hAnsi="Times New Roman" w:cs="Times New Roman"/>
          <w:sz w:val="24"/>
          <w:szCs w:val="24"/>
          <w:lang w:val="en-US"/>
        </w:rPr>
        <w:t>Data and measurement issues</w:t>
      </w:r>
    </w:p>
    <w:p w14:paraId="3A8DB53B" w14:textId="77777777"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We use two sectoral datasets for international intput-output tables: the World Input Output Database (WIOD) and the OECD- ICIO database.</w:t>
      </w:r>
    </w:p>
    <w:p w14:paraId="696E59C5" w14:textId="77777777" w:rsidR="00872F7D" w:rsidRPr="006C08EF"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World Input Output Database (WIOD) contains time series of inter-country input-output tables from 2000 to 2014. </w:t>
      </w:r>
      <w:r w:rsidRPr="00872F7D">
        <w:rPr>
          <w:rFonts w:ascii="Times New Roman" w:hAnsi="Times New Roman" w:cs="Times New Roman"/>
          <w:sz w:val="24"/>
          <w:szCs w:val="24"/>
          <w:lang w:val="en-US"/>
        </w:rPr>
        <w:t xml:space="preserve">Input-output tables are designed to measure the interrelationships between the producers of goods and services (including imports) within an economy and the users of these same goods and services (including exports). </w:t>
      </w:r>
      <w:r w:rsidRPr="006C08EF">
        <w:rPr>
          <w:rFonts w:ascii="Times New Roman" w:hAnsi="Times New Roman" w:cs="Times New Roman"/>
          <w:sz w:val="24"/>
          <w:szCs w:val="24"/>
          <w:lang w:val="en-US"/>
        </w:rPr>
        <w:t>World Input-Output tables (WIOT) connects national table with international trade flows. WIOD uses supply-use tables (SUT) from individual country’s national accounts as the starting point to integrate with bilateral trade statistics and derive the final symmetric world Input-Output table (WIOT). The WIOTs cover 43 countries, of which a majority belongs to the European Union, as well as the rest of the world, constructed as one economy. These global Input-Output (I-O thereafter) tables cover around 85% of world GDP and contain annual</w:t>
      </w:r>
      <w:r>
        <w:rPr>
          <w:rFonts w:ascii="Times New Roman" w:hAnsi="Times New Roman" w:cs="Times New Roman"/>
          <w:sz w:val="24"/>
          <w:szCs w:val="24"/>
          <w:lang w:val="en-US"/>
        </w:rPr>
        <w:t xml:space="preserve"> information for 56</w:t>
      </w:r>
      <w:r w:rsidRPr="006C08EF">
        <w:rPr>
          <w:rFonts w:ascii="Times New Roman" w:hAnsi="Times New Roman" w:cs="Times New Roman"/>
          <w:sz w:val="24"/>
          <w:szCs w:val="24"/>
          <w:lang w:val="en-US"/>
        </w:rPr>
        <w:t xml:space="preserve"> industries, comprising primary, manufacturing goods and services sectors. Therefore, for each year a full country-sector input-output matrix allows to trace the importance of a supplying industry in one country for an industry in another country. The values in WIOTs are expressed in millions of U.S. dollars; market exchange rates were used for currency conversion</w:t>
      </w:r>
      <w:r>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(Timmer et al., 2015). All transactions values are in basic prices, reflecting all costs borne by the producer. These tables are accompanied by Socio-Economic Accounts which contain country sector panel data on employment (number of workers, compensation and share of labor in high, medium and low skilled occupations), capital stocks, gross output and value added).</w:t>
      </w:r>
    </w:p>
    <w:p w14:paraId="4976C364" w14:textId="77777777" w:rsidR="00872F7D" w:rsidRPr="006C08EF" w:rsidRDefault="00872F7D" w:rsidP="00872F7D">
      <w:pPr>
        <w:pStyle w:val="Default"/>
        <w:jc w:val="both"/>
        <w:rPr>
          <w:lang w:val="en-US"/>
        </w:rPr>
      </w:pPr>
    </w:p>
    <w:p w14:paraId="6C32B196" w14:textId="77777777"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iCs/>
          <w:sz w:val="24"/>
          <w:szCs w:val="24"/>
          <w:lang w:val="en-US"/>
        </w:rPr>
        <w:t>The OECD ICIO database</w:t>
      </w:r>
      <w:r w:rsidRPr="006C08EF">
        <w:rPr>
          <w:rFonts w:ascii="Times New Roman" w:hAnsi="Times New Roman" w:cs="Times New Roman"/>
          <w:sz w:val="24"/>
          <w:szCs w:val="24"/>
          <w:lang w:val="en-US"/>
        </w:rPr>
        <w:t xml:space="preserve"> comes close to WIOD in terms of coverage. It builds on the OECD harmonized individual country I-O tables to provide </w:t>
      </w:r>
      <w:r w:rsidRPr="006C08EF">
        <w:rPr>
          <w:rFonts w:ascii="Times New Roman" w:hAnsi="Times New Roman" w:cs="Times New Roman"/>
          <w:sz w:val="24"/>
          <w:szCs w:val="24"/>
          <w:lang w:val="en"/>
        </w:rPr>
        <w:t xml:space="preserve">matrices of inter-industrial flows of goods and services in current prices (USD million), for 64 economies and </w:t>
      </w:r>
      <w:r w:rsidRPr="006C08EF">
        <w:rPr>
          <w:rFonts w:ascii="Times New Roman" w:hAnsi="Times New Roman" w:cs="Times New Roman"/>
          <w:sz w:val="24"/>
          <w:szCs w:val="24"/>
          <w:lang w:val="en-US"/>
        </w:rPr>
        <w:t>34 industries</w:t>
      </w:r>
      <w:r w:rsidRPr="006C08EF">
        <w:rPr>
          <w:rFonts w:ascii="Times New Roman" w:hAnsi="Times New Roman" w:cs="Times New Roman"/>
          <w:sz w:val="24"/>
          <w:szCs w:val="24"/>
          <w:lang w:val="en"/>
        </w:rPr>
        <w:t xml:space="preserve">, covering the years 1995 to 2011. </w:t>
      </w:r>
    </w:p>
    <w:p w14:paraId="6FD3B4A9" w14:textId="77777777" w:rsidR="00872F7D" w:rsidRPr="006C08EF" w:rsidRDefault="00872F7D" w:rsidP="00872F7D">
      <w:pPr>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The WIOT and OECD-ICIO databases have a number of distinguishing characteristics (see Timmer et al. 2015 for details). The difference most relevant for our analysis relates to the treatment of imports by use category. From national input–output statistics one can derive the use of products by industries and final consumers, but </w:t>
      </w:r>
      <w:r>
        <w:rPr>
          <w:rFonts w:ascii="Times New Roman" w:hAnsi="Times New Roman" w:cs="Times New Roman"/>
          <w:sz w:val="24"/>
          <w:szCs w:val="24"/>
          <w:lang w:val="en-US"/>
        </w:rPr>
        <w:t xml:space="preserve">the country </w:t>
      </w:r>
      <w:r w:rsidRPr="006C08EF">
        <w:rPr>
          <w:rFonts w:ascii="Times New Roman" w:hAnsi="Times New Roman" w:cs="Times New Roman"/>
          <w:sz w:val="24"/>
          <w:szCs w:val="24"/>
          <w:lang w:val="en-US"/>
        </w:rPr>
        <w:t xml:space="preserve">of origin </w:t>
      </w:r>
      <w:r>
        <w:rPr>
          <w:rFonts w:ascii="Times New Roman" w:hAnsi="Times New Roman" w:cs="Times New Roman"/>
          <w:sz w:val="24"/>
          <w:szCs w:val="24"/>
          <w:lang w:val="en-US"/>
        </w:rPr>
        <w:t>of these products is unknown. T</w:t>
      </w:r>
      <w:r w:rsidRPr="006C08EF">
        <w:rPr>
          <w:rFonts w:ascii="Times New Roman" w:hAnsi="Times New Roman" w:cs="Times New Roman"/>
          <w:sz w:val="24"/>
          <w:szCs w:val="24"/>
          <w:lang w:val="en-US"/>
        </w:rPr>
        <w:t>herefore</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one has to breakdown product import statistics by category of use in the construction of WIOT</w:t>
      </w:r>
      <w:r>
        <w:rPr>
          <w:rFonts w:ascii="Times New Roman" w:hAnsi="Times New Roman" w:cs="Times New Roman"/>
          <w:sz w:val="24"/>
          <w:szCs w:val="24"/>
          <w:lang w:val="en-US"/>
        </w:rPr>
        <w:t>s</w:t>
      </w:r>
      <w:r w:rsidRPr="006C08EF">
        <w:rPr>
          <w:rFonts w:ascii="Times New Roman" w:hAnsi="Times New Roman" w:cs="Times New Roman"/>
          <w:sz w:val="24"/>
          <w:szCs w:val="24"/>
          <w:lang w:val="en-US"/>
        </w:rPr>
        <w:t>.</w:t>
      </w:r>
    </w:p>
    <w:p w14:paraId="27C6AA43" w14:textId="77777777" w:rsidR="00872F7D" w:rsidRDefault="00872F7D" w:rsidP="009C2C39">
      <w:pPr>
        <w:autoSpaceDE w:val="0"/>
        <w:autoSpaceDN w:val="0"/>
        <w:adjustRightInd w:val="0"/>
        <w:spacing w:after="0"/>
        <w:jc w:val="both"/>
        <w:rPr>
          <w:rFonts w:ascii="Times New Roman" w:hAnsi="Times New Roman" w:cs="Times New Roman"/>
          <w:sz w:val="24"/>
          <w:szCs w:val="24"/>
          <w:lang w:val="en-US"/>
        </w:rPr>
      </w:pPr>
      <w:r w:rsidRPr="006C08EF">
        <w:rPr>
          <w:rFonts w:ascii="Times New Roman" w:hAnsi="Times New Roman" w:cs="Times New Roman"/>
          <w:sz w:val="24"/>
          <w:szCs w:val="24"/>
          <w:lang w:val="en-US"/>
        </w:rPr>
        <w:t>The ICIO database relies on the so-called import proportionality assumption. The I-O tables show transacti</w:t>
      </w:r>
      <w:r>
        <w:rPr>
          <w:rFonts w:ascii="Times New Roman" w:hAnsi="Times New Roman" w:cs="Times New Roman"/>
          <w:sz w:val="24"/>
          <w:szCs w:val="24"/>
          <w:lang w:val="en-US"/>
        </w:rPr>
        <w:t>ons between domestic industries. A</w:t>
      </w:r>
      <w:r w:rsidRPr="006C08EF">
        <w:rPr>
          <w:rFonts w:ascii="Times New Roman" w:hAnsi="Times New Roman" w:cs="Times New Roman"/>
          <w:sz w:val="24"/>
          <w:szCs w:val="24"/>
          <w:lang w:val="en-US"/>
        </w:rPr>
        <w:t>s a complement to these ta</w:t>
      </w:r>
      <w:r>
        <w:rPr>
          <w:rFonts w:ascii="Times New Roman" w:hAnsi="Times New Roman" w:cs="Times New Roman"/>
          <w:sz w:val="24"/>
          <w:szCs w:val="24"/>
          <w:lang w:val="en-US"/>
        </w:rPr>
        <w:t xml:space="preserve">bles, </w:t>
      </w:r>
      <w:r w:rsidRPr="006C08EF">
        <w:rPr>
          <w:rFonts w:ascii="Times New Roman" w:hAnsi="Times New Roman" w:cs="Times New Roman"/>
          <w:sz w:val="24"/>
          <w:szCs w:val="24"/>
          <w:lang w:val="en-US"/>
        </w:rPr>
        <w:t>supplementary tables break down total imports by user (industry and category of final demand). Some countries provide these import tables in conjunction with their I-O tables</w:t>
      </w:r>
      <w:r>
        <w:rPr>
          <w:rFonts w:ascii="Times New Roman" w:hAnsi="Times New Roman" w:cs="Times New Roman"/>
          <w:sz w:val="24"/>
          <w:szCs w:val="24"/>
          <w:lang w:val="en-US"/>
        </w:rPr>
        <w:t>,</w:t>
      </w:r>
      <w:r w:rsidRPr="006C08EF">
        <w:rPr>
          <w:rFonts w:ascii="Times New Roman" w:hAnsi="Times New Roman" w:cs="Times New Roman"/>
          <w:sz w:val="24"/>
          <w:szCs w:val="24"/>
          <w:lang w:val="en-US"/>
        </w:rPr>
        <w:t xml:space="preserve"> but in other cases </w:t>
      </w:r>
      <w:proofErr w:type="gramStart"/>
      <w:r w:rsidRPr="006C08EF">
        <w:rPr>
          <w:rFonts w:ascii="Times New Roman" w:hAnsi="Times New Roman" w:cs="Times New Roman"/>
          <w:sz w:val="24"/>
          <w:szCs w:val="24"/>
          <w:lang w:val="en-US"/>
        </w:rPr>
        <w:t>they are derived by the OECD</w:t>
      </w:r>
      <w:proofErr w:type="gramEnd"/>
      <w:r w:rsidRPr="006C08EF">
        <w:rPr>
          <w:rFonts w:ascii="Times New Roman" w:hAnsi="Times New Roman" w:cs="Times New Roman"/>
          <w:sz w:val="24"/>
          <w:szCs w:val="24"/>
          <w:lang w:val="en-US"/>
        </w:rPr>
        <w:t>. The main assumption used in creatin</w:t>
      </w:r>
      <w:r>
        <w:rPr>
          <w:rFonts w:ascii="Times New Roman" w:hAnsi="Times New Roman" w:cs="Times New Roman"/>
          <w:sz w:val="24"/>
          <w:szCs w:val="24"/>
          <w:lang w:val="en-US"/>
        </w:rPr>
        <w:t>g these import matrices is the proportionality</w:t>
      </w:r>
      <w:r w:rsidRPr="006C08EF">
        <w:rPr>
          <w:rFonts w:ascii="Times New Roman" w:hAnsi="Times New Roman" w:cs="Times New Roman"/>
          <w:sz w:val="24"/>
          <w:szCs w:val="24"/>
          <w:lang w:val="en-US"/>
        </w:rPr>
        <w:t xml:space="preserve"> assumption, which assumes that the share of imports in any product consumed directly as intermediate consumption or final demand (except exports) </w:t>
      </w:r>
      <w:r w:rsidRPr="006C08EF">
        <w:rPr>
          <w:rFonts w:ascii="Times New Roman" w:hAnsi="Times New Roman" w:cs="Times New Roman"/>
          <w:sz w:val="24"/>
          <w:szCs w:val="24"/>
          <w:lang w:val="en-US"/>
        </w:rPr>
        <w:lastRenderedPageBreak/>
        <w:t xml:space="preserve">is the same for all users. Various studies have found that this assumption can be misleading, as import shares vary significantly across use category. Feenstra and Jensen (2012) find that shares of imported materials may differ substantially across US industries. Based on Asian I-O tables, Puzzello (2012) finds that the use of the standard proportionality assumption understates the use of foreign intermediate inputs. Hence, the import proportionality assumption is likely to be particularly </w:t>
      </w:r>
      <w:r>
        <w:rPr>
          <w:rFonts w:ascii="Times New Roman" w:hAnsi="Times New Roman" w:cs="Times New Roman"/>
          <w:sz w:val="24"/>
          <w:szCs w:val="24"/>
          <w:lang w:val="en-US"/>
        </w:rPr>
        <w:t>binding</w:t>
      </w:r>
      <w:r w:rsidRPr="006C08EF">
        <w:rPr>
          <w:rFonts w:ascii="Times New Roman" w:hAnsi="Times New Roman" w:cs="Times New Roman"/>
          <w:sz w:val="24"/>
          <w:szCs w:val="24"/>
          <w:lang w:val="en-US"/>
        </w:rPr>
        <w:t xml:space="preserve"> for developing countries, as the import content of exports is usually higher than the import content of products destined for domestic consumption. To address this issue, the WIOD database starts with imports as given in the supply tables and uses bilateral trade statistics to derive import shares for three end-use categories (intermediate use, ﬁnal consumption and investment)</w:t>
      </w:r>
      <w:r>
        <w:rPr>
          <w:rFonts w:ascii="Times New Roman" w:hAnsi="Times New Roman" w:cs="Times New Roman"/>
          <w:sz w:val="24"/>
          <w:szCs w:val="24"/>
          <w:lang w:val="en-US"/>
        </w:rPr>
        <w:t xml:space="preserve"> by mapping detailed six-digit products based on extensive product description (see Dietzenbacher et al. 2013)</w:t>
      </w:r>
      <w:r w:rsidRPr="006C08EF">
        <w:rPr>
          <w:rFonts w:ascii="Times New Roman" w:hAnsi="Times New Roman" w:cs="Times New Roman"/>
          <w:sz w:val="24"/>
          <w:szCs w:val="24"/>
          <w:lang w:val="en-US"/>
        </w:rPr>
        <w:t>.</w:t>
      </w:r>
    </w:p>
    <w:p w14:paraId="0B7E915A" w14:textId="77777777" w:rsidR="00872F7D" w:rsidRDefault="00872F7D" w:rsidP="00C830AD">
      <w:pPr>
        <w:jc w:val="both"/>
        <w:rPr>
          <w:rFonts w:ascii="Times New Roman" w:hAnsi="Times New Roman" w:cs="Times New Roman"/>
          <w:sz w:val="24"/>
          <w:szCs w:val="24"/>
          <w:lang w:val="en-US"/>
        </w:rPr>
      </w:pPr>
    </w:p>
    <w:p w14:paraId="119AE857" w14:textId="77777777" w:rsidR="000373FD" w:rsidRDefault="000373FD" w:rsidP="00C830AD">
      <w:pPr>
        <w:jc w:val="both"/>
        <w:rPr>
          <w:rFonts w:ascii="Times New Roman" w:hAnsi="Times New Roman" w:cs="Times New Roman"/>
          <w:sz w:val="24"/>
          <w:szCs w:val="24"/>
          <w:lang w:val="en-US"/>
        </w:rPr>
      </w:pPr>
    </w:p>
    <w:p w14:paraId="7ECFFF62" w14:textId="77777777" w:rsidR="000373FD" w:rsidRPr="00AA7D1E" w:rsidRDefault="000373FD" w:rsidP="00AA7D1E">
      <w:pPr>
        <w:pStyle w:val="Paragraphedeliste"/>
        <w:numPr>
          <w:ilvl w:val="1"/>
          <w:numId w:val="6"/>
        </w:numPr>
        <w:jc w:val="both"/>
        <w:rPr>
          <w:rFonts w:ascii="Times New Roman" w:hAnsi="Times New Roman" w:cs="Times New Roman"/>
          <w:sz w:val="24"/>
          <w:szCs w:val="24"/>
          <w:lang w:val="en-US"/>
        </w:rPr>
      </w:pPr>
      <w:r w:rsidRPr="00AA7D1E">
        <w:rPr>
          <w:rFonts w:ascii="Times New Roman" w:hAnsi="Times New Roman" w:cs="Times New Roman"/>
          <w:sz w:val="24"/>
          <w:szCs w:val="24"/>
          <w:lang w:val="en-US"/>
        </w:rPr>
        <w:t xml:space="preserve">Nominal exchange rate shock </w:t>
      </w:r>
    </w:p>
    <w:p w14:paraId="0C855222" w14:textId="77777777" w:rsidR="00AA7D1E" w:rsidRPr="00AA7D1E" w:rsidRDefault="00AA7D1E" w:rsidP="00AA7D1E">
      <w:pPr>
        <w:jc w:val="both"/>
        <w:rPr>
          <w:rFonts w:ascii="Times New Roman" w:hAnsi="Times New Roman" w:cs="Times New Roman"/>
          <w:sz w:val="24"/>
          <w:szCs w:val="24"/>
          <w:lang w:val="en-US"/>
        </w:rPr>
      </w:pPr>
    </w:p>
    <w:p w14:paraId="71AC9BD2" w14:textId="77777777" w:rsidR="00FF1991" w:rsidRDefault="000373FD" w:rsidP="000373FD">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We implement an exchange rate shock on the </w:t>
      </w:r>
      <w:r w:rsidRPr="006C08EF">
        <w:rPr>
          <w:rFonts w:ascii="Times New Roman" w:hAnsi="Times New Roman" w:cs="Times New Roman"/>
          <w:sz w:val="24"/>
          <w:szCs w:val="24"/>
          <w:lang w:val="en-US"/>
        </w:rPr>
        <w:t>WIOT</w:t>
      </w:r>
      <w:r>
        <w:rPr>
          <w:rFonts w:ascii="Times New Roman" w:hAnsi="Times New Roman" w:cs="Times New Roman"/>
          <w:sz w:val="24"/>
          <w:szCs w:val="24"/>
          <w:lang w:val="en-US"/>
        </w:rPr>
        <w:t xml:space="preserve"> databases described above. T</w:t>
      </w:r>
      <w:r w:rsidRPr="000373FD">
        <w:rPr>
          <w:rFonts w:ascii="Times New Roman" w:hAnsi="Times New Roman" w:cs="Times New Roman"/>
          <w:sz w:val="24"/>
          <w:szCs w:val="24"/>
          <w:lang w:val="en-US"/>
        </w:rPr>
        <w:t xml:space="preserve">he appreciation of a currency against other currencies leads, for the shock-stricken country, to a fall in the price of its </w:t>
      </w:r>
      <w:r w:rsidR="00245DC1" w:rsidRPr="000373FD">
        <w:rPr>
          <w:rFonts w:ascii="Times New Roman" w:hAnsi="Times New Roman" w:cs="Times New Roman"/>
          <w:sz w:val="24"/>
          <w:szCs w:val="24"/>
          <w:lang w:val="en-US"/>
        </w:rPr>
        <w:t>imports</w:t>
      </w:r>
      <w:r w:rsidR="00245DC1">
        <w:rPr>
          <w:rFonts w:ascii="Times New Roman" w:hAnsi="Times New Roman" w:cs="Times New Roman"/>
          <w:sz w:val="24"/>
          <w:szCs w:val="24"/>
          <w:lang w:val="en-US"/>
        </w:rPr>
        <w:t xml:space="preserve"> denominated in</w:t>
      </w:r>
      <w:r w:rsidR="00245DC1" w:rsidRPr="000373FD">
        <w:rPr>
          <w:rFonts w:ascii="Times New Roman" w:hAnsi="Times New Roman" w:cs="Times New Roman"/>
          <w:sz w:val="24"/>
          <w:szCs w:val="24"/>
          <w:lang w:val="en-US"/>
        </w:rPr>
        <w:t xml:space="preserve"> </w:t>
      </w:r>
      <w:r w:rsidRPr="000373FD">
        <w:rPr>
          <w:rFonts w:ascii="Times New Roman" w:hAnsi="Times New Roman" w:cs="Times New Roman"/>
          <w:sz w:val="24"/>
          <w:szCs w:val="24"/>
          <w:lang w:val="en-US"/>
        </w:rPr>
        <w:t xml:space="preserve">domestic currency and an increase in the price of its </w:t>
      </w:r>
      <w:r w:rsidR="0057633E" w:rsidRPr="000373FD">
        <w:rPr>
          <w:rFonts w:ascii="Times New Roman" w:hAnsi="Times New Roman" w:cs="Times New Roman"/>
          <w:sz w:val="24"/>
          <w:szCs w:val="24"/>
          <w:lang w:val="en-US"/>
        </w:rPr>
        <w:t>exports</w:t>
      </w:r>
      <w:r w:rsidR="0057633E">
        <w:rPr>
          <w:rFonts w:ascii="Times New Roman" w:hAnsi="Times New Roman" w:cs="Times New Roman"/>
          <w:sz w:val="24"/>
          <w:szCs w:val="24"/>
          <w:lang w:val="en-US"/>
        </w:rPr>
        <w:t xml:space="preserve"> denominated in</w:t>
      </w:r>
      <w:r w:rsidR="0057633E" w:rsidRPr="000373FD">
        <w:rPr>
          <w:rFonts w:ascii="Times New Roman" w:hAnsi="Times New Roman" w:cs="Times New Roman"/>
          <w:sz w:val="24"/>
          <w:szCs w:val="24"/>
          <w:lang w:val="en-US"/>
        </w:rPr>
        <w:t xml:space="preserve"> </w:t>
      </w:r>
      <w:r w:rsidRPr="000373FD">
        <w:rPr>
          <w:rFonts w:ascii="Times New Roman" w:hAnsi="Times New Roman" w:cs="Times New Roman"/>
          <w:sz w:val="24"/>
          <w:szCs w:val="24"/>
          <w:lang w:val="en-US"/>
        </w:rPr>
        <w:t>foreign currency.</w:t>
      </w:r>
      <w:r>
        <w:rPr>
          <w:rFonts w:ascii="Times New Roman" w:hAnsi="Times New Roman" w:cs="Times New Roman"/>
          <w:sz w:val="24"/>
          <w:szCs w:val="24"/>
          <w:lang w:val="en-US"/>
        </w:rPr>
        <w:t xml:space="preserve"> W</w:t>
      </w:r>
      <w:r w:rsidRPr="000373FD">
        <w:rPr>
          <w:rFonts w:ascii="Times New Roman" w:hAnsi="Times New Roman" w:cs="Times New Roman"/>
          <w:sz w:val="24"/>
          <w:szCs w:val="24"/>
          <w:lang w:val="en-US"/>
        </w:rPr>
        <w:t xml:space="preserve">e measure the disinflationary impact of this shock on the </w:t>
      </w:r>
      <w:r w:rsidR="00245DC1">
        <w:rPr>
          <w:rFonts w:ascii="Times New Roman" w:hAnsi="Times New Roman" w:cs="Times New Roman"/>
          <w:sz w:val="24"/>
          <w:szCs w:val="24"/>
          <w:lang w:val="en-US"/>
        </w:rPr>
        <w:t xml:space="preserve">shock-stricken </w:t>
      </w:r>
      <w:r w:rsidRPr="000373FD">
        <w:rPr>
          <w:rFonts w:ascii="Times New Roman" w:hAnsi="Times New Roman" w:cs="Times New Roman"/>
          <w:sz w:val="24"/>
          <w:szCs w:val="24"/>
          <w:lang w:val="en-US"/>
        </w:rPr>
        <w:t>country and, conversely, its inflationary impact on countries that directly and indirectly consume, through third countries</w:t>
      </w:r>
      <w:r>
        <w:rPr>
          <w:rFonts w:ascii="Times New Roman" w:hAnsi="Times New Roman" w:cs="Times New Roman"/>
          <w:sz w:val="24"/>
          <w:szCs w:val="24"/>
          <w:lang w:val="en-US"/>
        </w:rPr>
        <w:t xml:space="preserve"> linkages</w:t>
      </w:r>
      <w:r w:rsidRPr="000373FD">
        <w:rPr>
          <w:rFonts w:ascii="Times New Roman" w:hAnsi="Times New Roman" w:cs="Times New Roman"/>
          <w:sz w:val="24"/>
          <w:szCs w:val="24"/>
          <w:lang w:val="en-US"/>
        </w:rPr>
        <w:t>, inputs from the shock-stricken country.</w:t>
      </w:r>
    </w:p>
    <w:p w14:paraId="05E2AD58" w14:textId="77777777" w:rsidR="00BE378D" w:rsidRDefault="00BE378D" w:rsidP="00BE378D">
      <w:pPr>
        <w:jc w:val="both"/>
        <w:rPr>
          <w:rFonts w:ascii="Times New Roman" w:hAnsi="Times New Roman" w:cs="Times New Roman"/>
          <w:sz w:val="24"/>
          <w:szCs w:val="24"/>
          <w:lang w:val="en-US"/>
        </w:rPr>
      </w:pPr>
      <w:r w:rsidRPr="00FF1991">
        <w:rPr>
          <w:rFonts w:ascii="Times New Roman" w:hAnsi="Times New Roman" w:cs="Times New Roman"/>
          <w:sz w:val="24"/>
          <w:szCs w:val="24"/>
          <w:lang w:val="en-US"/>
        </w:rPr>
        <w:t>Suppose a world with two countries A and B, each having its own national currency, and a currency for international transacti</w:t>
      </w:r>
      <w:r>
        <w:rPr>
          <w:rFonts w:ascii="Times New Roman" w:hAnsi="Times New Roman" w:cs="Times New Roman"/>
          <w:sz w:val="24"/>
          <w:szCs w:val="24"/>
          <w:lang w:val="en-US"/>
        </w:rPr>
        <w:t xml:space="preserve">ons, the dollar. Assuming a 100% </w:t>
      </w:r>
      <w:r w:rsidRPr="00FF1991">
        <w:rPr>
          <w:rFonts w:ascii="Times New Roman" w:hAnsi="Times New Roman" w:cs="Times New Roman"/>
          <w:sz w:val="24"/>
          <w:szCs w:val="24"/>
          <w:lang w:val="en-US"/>
        </w:rPr>
        <w:t xml:space="preserve">appreciation of the currency of country A against the other two currencies, the production prices of country A expressed in dollars </w:t>
      </w:r>
      <w:r>
        <w:rPr>
          <w:rFonts w:ascii="Times New Roman" w:hAnsi="Times New Roman" w:cs="Times New Roman"/>
          <w:sz w:val="24"/>
          <w:szCs w:val="24"/>
          <w:lang w:val="en-US"/>
        </w:rPr>
        <w:t>would double</w:t>
      </w:r>
      <w:r w:rsidRPr="00FF1991">
        <w:rPr>
          <w:rFonts w:ascii="Times New Roman" w:hAnsi="Times New Roman" w:cs="Times New Roman"/>
          <w:sz w:val="24"/>
          <w:szCs w:val="24"/>
          <w:lang w:val="en-US"/>
        </w:rPr>
        <w:t xml:space="preserve"> compared to those of country B expressed in dollars. Country B pays more for its imports of inputs, in dollars </w:t>
      </w:r>
      <w:r>
        <w:rPr>
          <w:rFonts w:ascii="Times New Roman" w:hAnsi="Times New Roman" w:cs="Times New Roman"/>
          <w:sz w:val="24"/>
          <w:szCs w:val="24"/>
          <w:lang w:val="en-US"/>
        </w:rPr>
        <w:t xml:space="preserve">as well as in national currency, since </w:t>
      </w:r>
      <w:r w:rsidRPr="00FF1991">
        <w:rPr>
          <w:rFonts w:ascii="Times New Roman" w:hAnsi="Times New Roman" w:cs="Times New Roman"/>
          <w:sz w:val="24"/>
          <w:szCs w:val="24"/>
          <w:lang w:val="en-US"/>
        </w:rPr>
        <w:t xml:space="preserve">the exchange rate of </w:t>
      </w:r>
      <w:r>
        <w:rPr>
          <w:rFonts w:ascii="Times New Roman" w:hAnsi="Times New Roman" w:cs="Times New Roman"/>
          <w:sz w:val="24"/>
          <w:szCs w:val="24"/>
          <w:lang w:val="en-US"/>
        </w:rPr>
        <w:t>the</w:t>
      </w:r>
      <w:r w:rsidRPr="00FF1991">
        <w:rPr>
          <w:rFonts w:ascii="Times New Roman" w:hAnsi="Times New Roman" w:cs="Times New Roman"/>
          <w:sz w:val="24"/>
          <w:szCs w:val="24"/>
          <w:lang w:val="en-US"/>
        </w:rPr>
        <w:t xml:space="preserve"> currency </w:t>
      </w:r>
      <w:r>
        <w:rPr>
          <w:rFonts w:ascii="Times New Roman" w:hAnsi="Times New Roman" w:cs="Times New Roman"/>
          <w:sz w:val="24"/>
          <w:szCs w:val="24"/>
          <w:lang w:val="en-US"/>
        </w:rPr>
        <w:t xml:space="preserve">of </w:t>
      </w:r>
      <w:r w:rsidRPr="00FF1991">
        <w:rPr>
          <w:rFonts w:ascii="Times New Roman" w:hAnsi="Times New Roman" w:cs="Times New Roman"/>
          <w:sz w:val="24"/>
          <w:szCs w:val="24"/>
          <w:lang w:val="en-US"/>
        </w:rPr>
        <w:t>Country B aga</w:t>
      </w:r>
      <w:r>
        <w:rPr>
          <w:rFonts w:ascii="Times New Roman" w:hAnsi="Times New Roman" w:cs="Times New Roman"/>
          <w:sz w:val="24"/>
          <w:szCs w:val="24"/>
          <w:lang w:val="en-US"/>
        </w:rPr>
        <w:t>inst the dollar has not changed</w:t>
      </w:r>
      <w:r w:rsidRPr="00FF1991">
        <w:rPr>
          <w:rFonts w:ascii="Times New Roman" w:hAnsi="Times New Roman" w:cs="Times New Roman"/>
          <w:sz w:val="24"/>
          <w:szCs w:val="24"/>
          <w:lang w:val="en-US"/>
        </w:rPr>
        <w:t>. Conversely, the input prices imported by country A remain constant in doll</w:t>
      </w:r>
      <w:r>
        <w:rPr>
          <w:rFonts w:ascii="Times New Roman" w:hAnsi="Times New Roman" w:cs="Times New Roman"/>
          <w:sz w:val="24"/>
          <w:szCs w:val="24"/>
          <w:lang w:val="en-US"/>
        </w:rPr>
        <w:t xml:space="preserve">ar terms, since </w:t>
      </w:r>
      <w:r w:rsidRPr="00FF1991">
        <w:rPr>
          <w:rFonts w:ascii="Times New Roman" w:hAnsi="Times New Roman" w:cs="Times New Roman"/>
          <w:sz w:val="24"/>
          <w:szCs w:val="24"/>
          <w:lang w:val="en-US"/>
        </w:rPr>
        <w:t>production price</w:t>
      </w:r>
      <w:r>
        <w:rPr>
          <w:rFonts w:ascii="Times New Roman" w:hAnsi="Times New Roman" w:cs="Times New Roman"/>
          <w:sz w:val="24"/>
          <w:szCs w:val="24"/>
          <w:lang w:val="en-US"/>
        </w:rPr>
        <w:t>s of country B have not changed</w:t>
      </w:r>
      <w:r w:rsidRPr="00FF1991">
        <w:rPr>
          <w:rFonts w:ascii="Times New Roman" w:hAnsi="Times New Roman" w:cs="Times New Roman"/>
          <w:sz w:val="24"/>
          <w:szCs w:val="24"/>
          <w:lang w:val="en-US"/>
        </w:rPr>
        <w:t xml:space="preserve"> and fall by half once expressed in national currency.</w:t>
      </w:r>
    </w:p>
    <w:p w14:paraId="6420CBBA" w14:textId="77777777" w:rsidR="00BE378D" w:rsidRDefault="00BE378D" w:rsidP="00BE378D">
      <w:pPr>
        <w:jc w:val="both"/>
        <w:rPr>
          <w:rFonts w:ascii="Times New Roman" w:hAnsi="Times New Roman" w:cs="Times New Roman"/>
          <w:sz w:val="24"/>
          <w:szCs w:val="24"/>
          <w:lang w:val="en-US"/>
        </w:rPr>
      </w:pPr>
      <w:r>
        <w:rPr>
          <w:rFonts w:ascii="Times New Roman" w:hAnsi="Times New Roman" w:cs="Times New Roman"/>
          <w:sz w:val="24"/>
          <w:szCs w:val="24"/>
          <w:lang w:val="en-US"/>
        </w:rPr>
        <w:t>W</w:t>
      </w:r>
      <w:r w:rsidRPr="00FF1991">
        <w:rPr>
          <w:rFonts w:ascii="Times New Roman" w:hAnsi="Times New Roman" w:cs="Times New Roman"/>
          <w:sz w:val="24"/>
          <w:szCs w:val="24"/>
          <w:lang w:val="en-US"/>
        </w:rPr>
        <w:t xml:space="preserve">e assume that producers have no margin behavior and pass the exchange rate shock fully on to their production prices. The change in the prices of imported goods is therefore transmitted to all domestic prices during the production process through interindustry trade. These upward </w:t>
      </w:r>
      <w:r>
        <w:rPr>
          <w:rFonts w:ascii="Times New Roman" w:hAnsi="Times New Roman" w:cs="Times New Roman"/>
          <w:sz w:val="24"/>
          <w:szCs w:val="24"/>
          <w:lang w:val="en-US"/>
        </w:rPr>
        <w:t xml:space="preserve">(downward) </w:t>
      </w:r>
      <w:r w:rsidRPr="00FF1991">
        <w:rPr>
          <w:rFonts w:ascii="Times New Roman" w:hAnsi="Times New Roman" w:cs="Times New Roman"/>
          <w:sz w:val="24"/>
          <w:szCs w:val="24"/>
          <w:lang w:val="en-US"/>
        </w:rPr>
        <w:t xml:space="preserve">movements </w:t>
      </w:r>
      <w:r>
        <w:rPr>
          <w:rFonts w:ascii="Times New Roman" w:hAnsi="Times New Roman" w:cs="Times New Roman"/>
          <w:sz w:val="24"/>
          <w:szCs w:val="24"/>
          <w:lang w:val="en-US"/>
        </w:rPr>
        <w:t>for</w:t>
      </w:r>
      <w:r w:rsidRPr="00FF1991">
        <w:rPr>
          <w:rFonts w:ascii="Times New Roman" w:hAnsi="Times New Roman" w:cs="Times New Roman"/>
          <w:sz w:val="24"/>
          <w:szCs w:val="24"/>
          <w:lang w:val="en-US"/>
        </w:rPr>
        <w:t xml:space="preserve"> country B </w:t>
      </w:r>
      <w:r>
        <w:rPr>
          <w:rFonts w:ascii="Times New Roman" w:hAnsi="Times New Roman" w:cs="Times New Roman"/>
          <w:sz w:val="24"/>
          <w:szCs w:val="24"/>
          <w:lang w:val="en-US"/>
        </w:rPr>
        <w:t>(</w:t>
      </w:r>
      <w:r w:rsidRPr="00FF1991">
        <w:rPr>
          <w:rFonts w:ascii="Times New Roman" w:hAnsi="Times New Roman" w:cs="Times New Roman"/>
          <w:sz w:val="24"/>
          <w:szCs w:val="24"/>
          <w:lang w:val="en-US"/>
        </w:rPr>
        <w:t>country A</w:t>
      </w:r>
      <w:proofErr w:type="gramStart"/>
      <w:r>
        <w:rPr>
          <w:rFonts w:ascii="Times New Roman" w:hAnsi="Times New Roman" w:cs="Times New Roman"/>
          <w:sz w:val="24"/>
          <w:szCs w:val="24"/>
          <w:lang w:val="en-US"/>
        </w:rPr>
        <w:t>)</w:t>
      </w:r>
      <w:r w:rsidRPr="00FF1991">
        <w:rPr>
          <w:rFonts w:ascii="Times New Roman" w:hAnsi="Times New Roman" w:cs="Times New Roman"/>
          <w:sz w:val="24"/>
          <w:szCs w:val="24"/>
          <w:lang w:val="en-US"/>
        </w:rPr>
        <w:t>,</w:t>
      </w:r>
      <w:proofErr w:type="gramEnd"/>
      <w:r w:rsidRPr="00FF1991">
        <w:rPr>
          <w:rFonts w:ascii="Times New Roman" w:hAnsi="Times New Roman" w:cs="Times New Roman"/>
          <w:sz w:val="24"/>
          <w:szCs w:val="24"/>
          <w:lang w:val="en-US"/>
        </w:rPr>
        <w:t xml:space="preserve"> affect all input prices in each of the countries.</w:t>
      </w:r>
    </w:p>
    <w:p w14:paraId="593498B4" w14:textId="77777777" w:rsidR="00BE378D" w:rsidRDefault="00BE378D" w:rsidP="00BE378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The effects of the shock spread over multiple production cycles. At the end of this process, the overall impact of the shock is equal in dollar terms, for</w:t>
      </w:r>
      <w:r>
        <w:rPr>
          <w:rFonts w:ascii="Times New Roman" w:hAnsi="Times New Roman" w:cs="Times New Roman"/>
          <w:sz w:val="24"/>
          <w:szCs w:val="24"/>
          <w:lang w:val="en-US"/>
        </w:rPr>
        <w:t xml:space="preserve"> the</w:t>
      </w:r>
      <w:r w:rsidRPr="00B014D5">
        <w:rPr>
          <w:rFonts w:ascii="Times New Roman" w:hAnsi="Times New Roman" w:cs="Times New Roman"/>
          <w:sz w:val="24"/>
          <w:szCs w:val="24"/>
          <w:lang w:val="en-US"/>
        </w:rPr>
        <w:t xml:space="preserve"> shocked country A, to the rise in production prices due to the exchange rate shock, </w:t>
      </w:r>
      <w:r>
        <w:rPr>
          <w:rFonts w:ascii="Times New Roman" w:hAnsi="Times New Roman" w:cs="Times New Roman"/>
          <w:sz w:val="24"/>
          <w:szCs w:val="24"/>
          <w:lang w:val="en-US"/>
        </w:rPr>
        <w:t>minus</w:t>
      </w:r>
      <w:r w:rsidRPr="00B014D5">
        <w:rPr>
          <w:rFonts w:ascii="Times New Roman" w:hAnsi="Times New Roman" w:cs="Times New Roman"/>
          <w:sz w:val="24"/>
          <w:szCs w:val="24"/>
          <w:lang w:val="en-US"/>
        </w:rPr>
        <w:t xml:space="preserve"> direct and indir</w:t>
      </w:r>
      <w:r>
        <w:rPr>
          <w:rFonts w:ascii="Times New Roman" w:hAnsi="Times New Roman" w:cs="Times New Roman"/>
          <w:sz w:val="24"/>
          <w:szCs w:val="24"/>
          <w:lang w:val="en-US"/>
        </w:rPr>
        <w:t xml:space="preserve">ect gains (via </w:t>
      </w:r>
      <w:r>
        <w:rPr>
          <w:rFonts w:ascii="Times New Roman" w:hAnsi="Times New Roman" w:cs="Times New Roman"/>
          <w:sz w:val="24"/>
          <w:szCs w:val="24"/>
          <w:lang w:val="en-US"/>
        </w:rPr>
        <w:lastRenderedPageBreak/>
        <w:t xml:space="preserve">interindustry linkages </w:t>
      </w:r>
      <w:r w:rsidRPr="00B014D5">
        <w:rPr>
          <w:rFonts w:ascii="Times New Roman" w:hAnsi="Times New Roman" w:cs="Times New Roman"/>
          <w:sz w:val="24"/>
          <w:szCs w:val="24"/>
          <w:lang w:val="en-US"/>
        </w:rPr>
        <w:t>in the country) resulting from declines, in national currency and then converted back into dollar terms, in the prices of inputs imported from B and disseminated to all branches. The overall impact on production prices in dollar terms in country A is therefore lower than the initial exchange rate shock. For country B, the final impact corresponds to the cumulative direct and indirect effects of higher prices of inputs imported from country A and disseminated to all industries.</w:t>
      </w:r>
    </w:p>
    <w:p w14:paraId="51D30E13" w14:textId="24FD921E" w:rsidR="000373FD" w:rsidRDefault="00B014D5" w:rsidP="00C830AD">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In a global economy composed of P</w:t>
      </w:r>
      <w:r w:rsidR="00F71DD1">
        <w:rPr>
          <w:rFonts w:ascii="Times New Roman" w:hAnsi="Times New Roman" w:cs="Times New Roman"/>
          <w:sz w:val="24"/>
          <w:szCs w:val="24"/>
          <w:lang w:val="en-US"/>
        </w:rPr>
        <w:t xml:space="preserve"> countries, each with n sectors, t</w:t>
      </w:r>
      <w:r w:rsidRPr="00B014D5">
        <w:rPr>
          <w:rFonts w:ascii="Times New Roman" w:hAnsi="Times New Roman" w:cs="Times New Roman"/>
          <w:sz w:val="24"/>
          <w:szCs w:val="24"/>
          <w:lang w:val="en-US"/>
        </w:rPr>
        <w:t xml:space="preserve">he appreciation of a country's currency </w:t>
      </w:r>
      <w:r w:rsidR="007108AC">
        <w:rPr>
          <w:rFonts w:ascii="Times New Roman" w:hAnsi="Times New Roman" w:cs="Times New Roman"/>
          <w:sz w:val="24"/>
          <w:szCs w:val="24"/>
          <w:lang w:val="en-US"/>
        </w:rPr>
        <w:t>$i$</w:t>
      </w:r>
      <w:r w:rsidRPr="00B014D5">
        <w:rPr>
          <w:rFonts w:ascii="Times New Roman" w:hAnsi="Times New Roman" w:cs="Times New Roman"/>
          <w:sz w:val="24"/>
          <w:szCs w:val="24"/>
          <w:lang w:val="en-US"/>
        </w:rPr>
        <w:t xml:space="preserve"> against all other currencies translates into a rise in the common currency, the dollar for example, in its relative prices vis-à-vis the rest of the world.</w:t>
      </w:r>
      <w:r>
        <w:rPr>
          <w:rFonts w:ascii="Times New Roman" w:hAnsi="Times New Roman" w:cs="Times New Roman"/>
          <w:sz w:val="24"/>
          <w:szCs w:val="24"/>
          <w:lang w:val="en-US"/>
        </w:rPr>
        <w:t xml:space="preserve"> </w:t>
      </w:r>
    </w:p>
    <w:p w14:paraId="28CFE331" w14:textId="63CF021A" w:rsidR="00732450" w:rsidRDefault="00B014D5" w:rsidP="00B014D5">
      <w:pPr>
        <w:jc w:val="both"/>
        <w:rPr>
          <w:rFonts w:ascii="Times New Roman" w:eastAsiaTheme="minorEastAsia" w:hAnsi="Times New Roman" w:cs="Times New Roman"/>
          <w:sz w:val="24"/>
          <w:szCs w:val="24"/>
          <w:lang w:val="en-US"/>
        </w:rPr>
      </w:pPr>
      <w:r w:rsidRPr="00B014D5">
        <w:rPr>
          <w:rFonts w:ascii="Times New Roman" w:hAnsi="Times New Roman" w:cs="Times New Roman"/>
          <w:sz w:val="24"/>
          <w:szCs w:val="24"/>
          <w:lang w:val="en-US"/>
        </w:rPr>
        <w:t>The production prices of each sector will vary in dollar terms from</w:t>
      </w:r>
      <w:r>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${{\text{c}}_{\text</w:t>
      </w:r>
      <w:proofErr w:type="gramStart"/>
      <w:r w:rsidR="007108AC">
        <w:rPr>
          <w:rFonts w:ascii="Times New Roman" w:hAnsi="Times New Roman" w:cs="Times New Roman"/>
          <w:sz w:val="24"/>
          <w:szCs w:val="24"/>
          <w:lang w:val="en-US"/>
        </w:rPr>
        <w:t>{ }</w:t>
      </w:r>
      <w:proofErr w:type="gramEnd"/>
      <w:r w:rsidR="007108AC">
        <w:rPr>
          <w:rFonts w:ascii="Times New Roman" w:hAnsi="Times New Roman" w:cs="Times New Roman"/>
          <w:sz w:val="24"/>
          <w:szCs w:val="24"/>
          <w:lang w:val="en-US"/>
        </w:rPr>
        <w:t>\!\!\$\!\!\text{i}1}}=\text{}\!\!~\!\!\text{}{{\text{c}}_{\text{}\!\!\$\!\!\text{i}2}}=\ldots={{\text{c}}_{\text{}\!\!\$\!\!\text{in}}}={{c}_{\$i}}$</w:t>
      </w:r>
      <w:r>
        <w:rPr>
          <w:rFonts w:ascii="Times New Roman" w:hAnsi="Times New Roman" w:cs="Times New Roman"/>
          <w:sz w:val="24"/>
          <w:szCs w:val="24"/>
          <w:lang w:val="en-US"/>
        </w:rPr>
        <w:t xml:space="preserve"> in the</w:t>
      </w:r>
      <w:r w:rsidRPr="00B014D5">
        <w:rPr>
          <w:rFonts w:ascii="Times New Roman" w:hAnsi="Times New Roman" w:cs="Times New Roman"/>
          <w:sz w:val="24"/>
          <w:szCs w:val="24"/>
          <w:lang w:val="en-US"/>
        </w:rPr>
        <w:t xml:space="preserve"> shock-stricken </w:t>
      </w:r>
      <w:r>
        <w:rPr>
          <w:rFonts w:ascii="Times New Roman" w:hAnsi="Times New Roman" w:cs="Times New Roman"/>
          <w:sz w:val="24"/>
          <w:szCs w:val="24"/>
          <w:lang w:val="en-US"/>
        </w:rPr>
        <w:t>country</w:t>
      </w:r>
      <w:r w:rsidR="007108AC">
        <w:rPr>
          <w:rFonts w:ascii="Times New Roman" w:hAnsi="Times New Roman" w:cs="Times New Roman"/>
          <w:sz w:val="24"/>
          <w:szCs w:val="24"/>
          <w:lang w:val="en-US"/>
        </w:rPr>
        <w:t>$~i$</w:t>
      </w:r>
      <w:r>
        <w:rPr>
          <w:rFonts w:ascii="Times New Roman" w:eastAsiaTheme="minorEastAsia" w:hAnsi="Times New Roman" w:cs="Times New Roman"/>
          <w:sz w:val="24"/>
          <w:szCs w:val="24"/>
          <w:lang w:val="en-US"/>
        </w:rPr>
        <w:t xml:space="preserve"> and 0 in other countries. </w:t>
      </w:r>
    </w:p>
    <w:p w14:paraId="4A4BA50B" w14:textId="7E118781" w:rsidR="00B014D5" w:rsidRPr="00B014D5" w:rsidRDefault="00B014D5" w:rsidP="00B014D5">
      <w:pPr>
        <w:jc w:val="both"/>
        <w:rPr>
          <w:rFonts w:ascii="Times New Roman" w:eastAsiaTheme="minorEastAsia" w:hAnsi="Times New Roman" w:cs="Times New Roman"/>
          <w:lang w:val="en-US"/>
        </w:rPr>
      </w:pPr>
      <w:r>
        <w:rPr>
          <w:rFonts w:ascii="Times New Roman" w:eastAsiaTheme="minorEastAsia" w:hAnsi="Times New Roman" w:cs="Times New Roman"/>
          <w:sz w:val="24"/>
          <w:szCs w:val="24"/>
          <w:lang w:val="en-US"/>
        </w:rPr>
        <w:t xml:space="preserve">Hence, for </w:t>
      </w:r>
      <w:r w:rsidRPr="00B014D5">
        <w:rPr>
          <w:rFonts w:ascii="Times New Roman" w:eastAsiaTheme="minorEastAsia" w:hAnsi="Times New Roman" w:cs="Times New Roman"/>
          <w:sz w:val="24"/>
          <w:szCs w:val="24"/>
          <w:lang w:val="en-US"/>
        </w:rPr>
        <w:t xml:space="preserve">each sector </w:t>
      </w:r>
      <w:r w:rsidR="007108AC">
        <w:rPr>
          <w:rFonts w:ascii="Times New Roman" w:eastAsiaTheme="minorEastAsia" w:hAnsi="Times New Roman" w:cs="Times New Roman"/>
          <w:sz w:val="24"/>
          <w:szCs w:val="24"/>
          <w:lang w:val="en-US"/>
        </w:rPr>
        <w:t>$j$</w:t>
      </w:r>
      <w:r w:rsidRPr="00B014D5">
        <w:rPr>
          <w:rFonts w:ascii="Times New Roman" w:eastAsiaTheme="minorEastAsia" w:hAnsi="Times New Roman" w:cs="Times New Roman"/>
          <w:sz w:val="24"/>
          <w:szCs w:val="24"/>
          <w:lang w:val="en-US"/>
        </w:rPr>
        <w:t xml:space="preserve"> in </w:t>
      </w:r>
      <w:proofErr w:type="gramStart"/>
      <w:r w:rsidRPr="00B014D5">
        <w:rPr>
          <w:rFonts w:ascii="Times New Roman" w:eastAsiaTheme="minorEastAsia" w:hAnsi="Times New Roman" w:cs="Times New Roman"/>
          <w:sz w:val="24"/>
          <w:szCs w:val="24"/>
          <w:lang w:val="en-US"/>
        </w:rPr>
        <w:t xml:space="preserve">country </w:t>
      </w:r>
      <w:r>
        <w:rPr>
          <w:rFonts w:ascii="Times New Roman" w:eastAsiaTheme="minorEastAsia" w:hAnsi="Times New Roman" w:cs="Times New Roman"/>
          <w:sz w:val="24"/>
          <w:szCs w:val="24"/>
          <w:lang w:val="en-US"/>
        </w:rPr>
        <w:t xml:space="preserve"> :</w:t>
      </w:r>
      <w:proofErr w:type="gramEnd"/>
      <w:r>
        <w:rPr>
          <w:rFonts w:ascii="Times New Roman" w:eastAsiaTheme="minorEastAsia" w:hAnsi="Times New Roman" w:cs="Times New Roman"/>
          <w:sz w:val="24"/>
          <w:szCs w:val="24"/>
          <w:lang w:val="en-US"/>
        </w:rPr>
        <w:t xml:space="preserve"> </w:t>
      </w:r>
      <w:r w:rsidR="007108AC">
        <w:rPr>
          <w:rFonts w:ascii="Times New Roman" w:eastAsiaTheme="minorEastAsia" w:hAnsi="Times New Roman" w:cs="Times New Roman"/>
          <w:sz w:val="24"/>
          <w:szCs w:val="24"/>
          <w:lang w:val="en-US"/>
        </w:rPr>
        <w:t>${{\Delta }^{0}}{{\text{p}}_{\text{ }\!\!\$\!\!\text{ij}}}=\text{p}_{\text{}\!\!\$\!\!\text{ij}}^{1}-\text{p}_{\text{}\!\!\$\!\!\text{ij}}^{0}={{\text{c}}_{\text{}\!\!\$\!\!\text{ij}}}={{\text{c}}_{\text{}\!\!\$\!\!\text{i}}}$</w:t>
      </w:r>
    </w:p>
    <w:p w14:paraId="53077375" w14:textId="02344319" w:rsidR="00B014D5" w:rsidRPr="00B014D5" w:rsidRDefault="00B014D5" w:rsidP="00B014D5">
      <w:pPr>
        <w:pStyle w:val="Equation"/>
        <w:jc w:val="left"/>
      </w:pPr>
      <w:r>
        <w:rPr>
          <w:rFonts w:ascii="Times New Roman" w:hAnsi="Times New Roman"/>
          <w:szCs w:val="24"/>
        </w:rPr>
        <w:t xml:space="preserve">And </w:t>
      </w:r>
      <w:r w:rsidRPr="00B014D5">
        <w:rPr>
          <w:rFonts w:ascii="Times New Roman" w:hAnsi="Times New Roman"/>
          <w:szCs w:val="24"/>
        </w:rPr>
        <w:t xml:space="preserve">for any country </w:t>
      </w:r>
      <w:r w:rsidR="007108AC">
        <w:rPr>
          <w:rFonts w:ascii="Times New Roman" w:hAnsi="Times New Roman"/>
          <w:szCs w:val="24"/>
        </w:rPr>
        <w:t>$k$</w:t>
      </w:r>
      <w:r w:rsidRPr="00B014D5">
        <w:rPr>
          <w:rFonts w:ascii="Times New Roman" w:hAnsi="Times New Roman"/>
          <w:szCs w:val="24"/>
        </w:rPr>
        <w:t xml:space="preserve"> different from </w:t>
      </w:r>
      <w:r w:rsidR="007108AC">
        <w:rPr>
          <w:rFonts w:ascii="Times New Roman" w:hAnsi="Times New Roman"/>
          <w:szCs w:val="24"/>
        </w:rPr>
        <w:t>$i$</w:t>
      </w:r>
      <w:r w:rsidRPr="00B014D5">
        <w:rPr>
          <w:rFonts w:ascii="Times New Roman" w:hAnsi="Times New Roman"/>
          <w:szCs w:val="24"/>
        </w:rPr>
        <w:t>,</w:t>
      </w:r>
      <w:r>
        <w:rPr>
          <w:rFonts w:ascii="Times New Roman" w:hAnsi="Times New Roman"/>
          <w:szCs w:val="24"/>
        </w:rPr>
        <w:t xml:space="preserve"> </w:t>
      </w:r>
      <w:r w:rsidR="007108AC" w:rsidRPr="007108AC">
        <w:rPr>
          <w:position w:val="-16"/>
        </w:rPr>
        <w:object w:dxaOrig="2720" w:dyaOrig="440" w14:anchorId="29FED39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599" type="#_x0000_t75" style="width:136.35pt;height:22.2pt" o:ole="">
            <v:imagedata r:id="rId8" o:title=""/>
          </v:shape>
          <o:OLEObject Type="Embed" ProgID="Equation.DSMT4" ShapeID="_x0000_i1599" DrawAspect="Content" ObjectID="_1451051200" r:id="rId9"/>
        </w:object>
      </w:r>
      <w:r w:rsidRPr="00B014D5">
        <w:tab/>
      </w:r>
    </w:p>
    <w:p w14:paraId="5FE52EE3" w14:textId="04711D54" w:rsidR="00F71DD1" w:rsidRDefault="00B014D5" w:rsidP="00B014D5">
      <w:pPr>
        <w:jc w:val="both"/>
        <w:rPr>
          <w:rFonts w:ascii="Times New Roman" w:hAnsi="Times New Roman" w:cs="Times New Roman"/>
          <w:sz w:val="24"/>
          <w:szCs w:val="24"/>
          <w:lang w:val="en-US"/>
        </w:rPr>
      </w:pPr>
      <w:r w:rsidRPr="00B014D5">
        <w:rPr>
          <w:rFonts w:ascii="Times New Roman" w:hAnsi="Times New Roman" w:cs="Times New Roman"/>
          <w:sz w:val="24"/>
          <w:szCs w:val="24"/>
          <w:lang w:val="en-US"/>
        </w:rPr>
        <w:t>To simplify, output prices for each sector are normalized to 1 and exchange rates to 1:1. A 100% appreciation in the exchange rate of a currency against other currencies therefore corresponds to an absolute shock of +1, with production prices in the shock-stricken country rising from 1 to 2 dollars.</w:t>
      </w:r>
      <w:r w:rsidR="002151B4">
        <w:rPr>
          <w:rFonts w:ascii="Times New Roman" w:hAnsi="Times New Roman" w:cs="Times New Roman"/>
          <w:sz w:val="24"/>
          <w:szCs w:val="24"/>
          <w:lang w:val="en-US"/>
        </w:rPr>
        <w:t xml:space="preserve"> T</w:t>
      </w:r>
      <w:r w:rsidR="002151B4" w:rsidRPr="002151B4">
        <w:rPr>
          <w:rFonts w:ascii="Times New Roman" w:hAnsi="Times New Roman" w:cs="Times New Roman"/>
          <w:sz w:val="24"/>
          <w:szCs w:val="24"/>
          <w:lang w:val="en-US"/>
        </w:rPr>
        <w:t xml:space="preserve">he appreciation affects producers </w:t>
      </w:r>
      <w:r w:rsidR="00586F40">
        <w:rPr>
          <w:rFonts w:ascii="Times New Roman" w:hAnsi="Times New Roman" w:cs="Times New Roman"/>
          <w:sz w:val="24"/>
          <w:szCs w:val="24"/>
          <w:lang w:val="en-US"/>
        </w:rPr>
        <w:t>through</w:t>
      </w:r>
      <w:r w:rsidR="002151B4" w:rsidRPr="002151B4">
        <w:rPr>
          <w:rFonts w:ascii="Times New Roman" w:hAnsi="Times New Roman" w:cs="Times New Roman"/>
          <w:sz w:val="24"/>
          <w:szCs w:val="24"/>
          <w:lang w:val="en-US"/>
        </w:rPr>
        <w:t xml:space="preserve"> changes in relative prices between countries and</w:t>
      </w:r>
      <w:r w:rsidR="00586F40">
        <w:rPr>
          <w:rFonts w:ascii="Times New Roman" w:hAnsi="Times New Roman" w:cs="Times New Roman"/>
          <w:sz w:val="24"/>
          <w:szCs w:val="24"/>
          <w:lang w:val="en-US"/>
        </w:rPr>
        <w:t>,</w:t>
      </w:r>
      <w:r w:rsidR="002151B4" w:rsidRPr="002151B4">
        <w:rPr>
          <w:rFonts w:ascii="Times New Roman" w:hAnsi="Times New Roman" w:cs="Times New Roman"/>
          <w:sz w:val="24"/>
          <w:szCs w:val="24"/>
          <w:lang w:val="en-US"/>
        </w:rPr>
        <w:t xml:space="preserve"> therefore</w:t>
      </w:r>
      <w:r w:rsidR="00586F40">
        <w:rPr>
          <w:rFonts w:ascii="Times New Roman" w:hAnsi="Times New Roman" w:cs="Times New Roman"/>
          <w:sz w:val="24"/>
          <w:szCs w:val="24"/>
          <w:lang w:val="en-US"/>
        </w:rPr>
        <w:t>, through changes</w:t>
      </w:r>
      <w:r w:rsidR="002151B4" w:rsidRPr="002151B4">
        <w:rPr>
          <w:rFonts w:ascii="Times New Roman" w:hAnsi="Times New Roman" w:cs="Times New Roman"/>
          <w:sz w:val="24"/>
          <w:szCs w:val="24"/>
          <w:lang w:val="en-US"/>
        </w:rPr>
        <w:t xml:space="preserve"> in input prices traded between </w:t>
      </w:r>
      <w:r w:rsidR="002151B4" w:rsidRPr="00B014D5">
        <w:rPr>
          <w:rFonts w:ascii="Times New Roman" w:hAnsi="Times New Roman" w:cs="Times New Roman"/>
          <w:sz w:val="24"/>
          <w:szCs w:val="24"/>
          <w:lang w:val="en-US"/>
        </w:rPr>
        <w:t xml:space="preserve">the shock-stricken </w:t>
      </w:r>
      <w:r w:rsidR="002151B4" w:rsidRPr="002151B4">
        <w:rPr>
          <w:rFonts w:ascii="Times New Roman" w:hAnsi="Times New Roman" w:cs="Times New Roman"/>
          <w:sz w:val="24"/>
          <w:szCs w:val="24"/>
          <w:lang w:val="en-US"/>
        </w:rPr>
        <w:t xml:space="preserve">country </w:t>
      </w:r>
      <w:r w:rsidR="007108AC">
        <w:rPr>
          <w:rFonts w:ascii="Times New Roman" w:hAnsi="Times New Roman" w:cs="Times New Roman"/>
          <w:sz w:val="24"/>
          <w:szCs w:val="24"/>
          <w:lang w:val="en-US"/>
        </w:rPr>
        <w:t>$i$</w:t>
      </w:r>
      <w:r w:rsidR="00F71DD1" w:rsidRP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and other countries.</w:t>
      </w:r>
      <w:r w:rsidR="002151B4">
        <w:rPr>
          <w:rFonts w:ascii="Times New Roman" w:hAnsi="Times New Roman" w:cs="Times New Roman"/>
          <w:sz w:val="24"/>
          <w:szCs w:val="24"/>
          <w:lang w:val="en-US"/>
        </w:rPr>
        <w:t xml:space="preserve"> </w:t>
      </w:r>
    </w:p>
    <w:p w14:paraId="76449D11" w14:textId="5BD48BD5" w:rsidR="00F71DD1" w:rsidRPr="00F71DD1" w:rsidRDefault="00DC5C3B" w:rsidP="00B014D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Consider first</w:t>
      </w:r>
      <w:r w:rsidR="002151B4">
        <w:rPr>
          <w:rFonts w:ascii="Times New Roman" w:hAnsi="Times New Roman" w:cs="Times New Roman"/>
          <w:sz w:val="24"/>
          <w:szCs w:val="24"/>
          <w:lang w:val="en-US"/>
        </w:rPr>
        <w:t xml:space="preserve"> </w:t>
      </w:r>
      <w:r w:rsidR="002151B4" w:rsidRPr="002151B4">
        <w:rPr>
          <w:rFonts w:ascii="Times New Roman" w:hAnsi="Times New Roman" w:cs="Times New Roman"/>
          <w:sz w:val="24"/>
          <w:szCs w:val="24"/>
          <w:lang w:val="en-US"/>
        </w:rPr>
        <w:t>the direct impact (in absolute terms) on other countries of the rise in import input prices from shocked country</w:t>
      </w:r>
      <w:r w:rsidR="002151B4">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$i$</w:t>
      </w:r>
      <w:r w:rsidR="00586F40">
        <w:rPr>
          <w:rFonts w:ascii="Times New Roman" w:eastAsiaTheme="minorEastAsia" w:hAnsi="Times New Roman" w:cs="Times New Roman"/>
          <w:sz w:val="24"/>
          <w:szCs w:val="24"/>
          <w:lang w:val="en-US"/>
        </w:rPr>
        <w:t>. F</w:t>
      </w:r>
      <w:r w:rsidR="00F71DD1" w:rsidRPr="00F71DD1">
        <w:rPr>
          <w:rFonts w:ascii="Times New Roman" w:hAnsi="Times New Roman" w:cs="Times New Roman"/>
          <w:sz w:val="24"/>
          <w:szCs w:val="24"/>
          <w:lang w:val="en-US"/>
        </w:rPr>
        <w:t xml:space="preserve">or any sector l of a country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text{</w:t>
      </w:r>
      <w:proofErr w:type="gramEnd"/>
      <w:r w:rsidR="007108AC">
        <w:rPr>
          <w:rFonts w:ascii="Times New Roman" w:hAnsi="Times New Roman" w:cs="Times New Roman"/>
          <w:sz w:val="24"/>
          <w:szCs w:val="24"/>
          <w:lang w:val="en-US"/>
        </w:rPr>
        <w:t>k}$</w:t>
      </w:r>
      <w:r w:rsidR="00F71DD1" w:rsidRPr="00F71DD1">
        <w:rPr>
          <w:lang w:val="en-US"/>
        </w:rPr>
        <w:t xml:space="preserve"> (</w:t>
      </w:r>
      <w:r w:rsidR="007108AC">
        <w:rPr>
          <w:lang w:val="en-US"/>
        </w:rPr>
        <w:t>$\text{k}\ne \text{i})$</w:t>
      </w:r>
      <w:r w:rsidR="00F71DD1" w:rsidRPr="00F71DD1">
        <w:rPr>
          <w:lang w:val="en-US"/>
        </w:rPr>
        <w:t xml:space="preserve">, </w:t>
      </w:r>
      <w:r w:rsidR="00F71DD1" w:rsidRPr="00F71DD1">
        <w:rPr>
          <w:rFonts w:ascii="Times New Roman" w:hAnsi="Times New Roman" w:cs="Times New Roman"/>
          <w:sz w:val="24"/>
          <w:szCs w:val="24"/>
          <w:lang w:val="en-US"/>
        </w:rPr>
        <w:t xml:space="preserve">the increase in the producer price depends directly on the quantity of inputs imported from the </w:t>
      </w:r>
      <w:r w:rsidR="00F71DD1">
        <w:rPr>
          <w:rFonts w:ascii="Times New Roman" w:hAnsi="Times New Roman" w:cs="Times New Roman"/>
          <w:sz w:val="24"/>
          <w:szCs w:val="24"/>
          <w:lang w:val="en-US"/>
        </w:rPr>
        <w:t xml:space="preserve">shock-stricken </w:t>
      </w:r>
      <w:r w:rsidR="00F71DD1" w:rsidRPr="00F71DD1">
        <w:rPr>
          <w:rFonts w:ascii="Times New Roman" w:hAnsi="Times New Roman" w:cs="Times New Roman"/>
          <w:sz w:val="24"/>
          <w:szCs w:val="24"/>
          <w:lang w:val="en-US"/>
        </w:rPr>
        <w:t xml:space="preserve">country </w:t>
      </w:r>
      <w:r w:rsidR="007108AC">
        <w:rPr>
          <w:rFonts w:ascii="Times New Roman" w:hAnsi="Times New Roman" w:cs="Times New Roman"/>
          <w:sz w:val="24"/>
          <w:szCs w:val="24"/>
          <w:lang w:val="en-US"/>
        </w:rPr>
        <w:t>$i$</w:t>
      </w:r>
      <w:r w:rsidR="00F71DD1" w:rsidRPr="00F71DD1">
        <w:rPr>
          <w:rFonts w:ascii="Times New Roman" w:hAnsi="Times New Roman" w:cs="Times New Roman"/>
          <w:sz w:val="24"/>
          <w:szCs w:val="24"/>
          <w:lang w:val="en-US"/>
        </w:rPr>
        <w:t>, wei</w:t>
      </w:r>
      <w:r w:rsidR="00586F40">
        <w:rPr>
          <w:rFonts w:ascii="Times New Roman" w:hAnsi="Times New Roman" w:cs="Times New Roman"/>
          <w:sz w:val="24"/>
          <w:szCs w:val="24"/>
          <w:lang w:val="en-US"/>
        </w:rPr>
        <w:t>ghted by the variation in level</w:t>
      </w:r>
      <w:r>
        <w:rPr>
          <w:rFonts w:ascii="Times New Roman" w:hAnsi="Times New Roman" w:cs="Times New Roman"/>
          <w:sz w:val="24"/>
          <w:szCs w:val="24"/>
          <w:lang w:val="en-US"/>
        </w:rPr>
        <w:t xml:space="preserve"> of the price of inputs</w:t>
      </w:r>
      <w:r w:rsidR="00F71DD1" w:rsidRPr="00F71DD1">
        <w:rPr>
          <w:rFonts w:ascii="Times New Roman" w:hAnsi="Times New Roman" w:cs="Times New Roman"/>
          <w:sz w:val="24"/>
          <w:szCs w:val="24"/>
          <w:lang w:val="en-US"/>
        </w:rPr>
        <w:t xml:space="preserve"> in dollars (i. e. the exchange rate shock):</w:t>
      </w:r>
    </w:p>
    <w:p w14:paraId="414A96E0" w14:textId="7A46D1F2" w:rsidR="009D1265" w:rsidRDefault="007108AC" w:rsidP="00B014D5">
      <w:pPr>
        <w:jc w:val="both"/>
        <w:rPr>
          <w:rFonts w:ascii="Times New Roman" w:hAnsi="Times New Roman" w:cs="Times New Roman"/>
          <w:sz w:val="24"/>
          <w:szCs w:val="24"/>
          <w:lang w:val="en-US"/>
        </w:rPr>
      </w:pPr>
      <w:r>
        <w:rPr>
          <w:rFonts w:ascii="Times New Roman" w:eastAsiaTheme="minorEastAsia" w:hAnsi="Times New Roman" w:cs="Times New Roman"/>
          <w:lang w:val="en-US"/>
        </w:rPr>
        <w:t>${{\Delta }^{1}}{{\text{p}}_{\text{ }\!\!\$\!\!\text{kl}}}={{\text{c}}_{\text{}\!\!\$\!\!\text{i}}}\text{*}{{\text{a}}_{\text{kl}}}{{\text{a}}_{\text{i}1}}+\ldots+{{\text{c}}_{\text{}\!\!\$\!\!\text{i}}}\text{*}{{\text{a}}_{\text{kl}}}{{\text{a}}_{\text{ij}}}+\ldots\text{}\!\!~\!\!\text{}+{{\text{c}}_{\text{}\!\!\$\!\!\text{i}}}\text{*}{{\text{a}}_{\text{kl}}}{{\text{a}}_{\text{in}}}=\underset{\text{j}=1}{\overset{\text{n}}{\mathop\sum}}\,{{\text{c}}_{\text{}\!\!\$\!\!\text{i}}}\text{*}{{\text{a}}_{\text{kl}}}{{\text{a}}_{\text{ij}}}={{\text{c}}_{\text{}\!\!\$\!\!\text{i}}}*\underset{\text{j}=1}{\overset{\text{n}}{\mathop\sum}}\,{{\text{a}}_{\text{kl}}}{{\text{a}}_{\text{ij}}}$</w:t>
      </w:r>
      <w:r w:rsidR="009D1265" w:rsidRPr="009D1265">
        <w:rPr>
          <w:rFonts w:ascii="Times New Roman" w:eastAsiaTheme="minorEastAsia" w:hAnsi="Times New Roman" w:cs="Times New Roman"/>
          <w:lang w:val="en-US"/>
        </w:rPr>
        <w:t xml:space="preserve"> </w:t>
      </w:r>
      <w:r w:rsidR="009D1265">
        <w:rPr>
          <w:rFonts w:ascii="Times New Roman" w:eastAsiaTheme="minorEastAsia" w:hAnsi="Times New Roman" w:cs="Times New Roman"/>
          <w:lang w:val="en-US"/>
        </w:rPr>
        <w:t xml:space="preserve"> </w:t>
      </w:r>
    </w:p>
    <w:tbl>
      <w:tblPr>
        <w:tblStyle w:val="MTEBNumberedEquation"/>
        <w:tblW w:w="5000" w:type="pct"/>
        <w:jc w:val="center"/>
        <w:tblCellMar>
          <w:top w:w="60" w:type="dxa"/>
          <w:left w:w="0" w:type="dxa"/>
          <w:bottom w:w="60" w:type="dxa"/>
          <w:right w:w="0" w:type="dxa"/>
        </w:tblCellMar>
        <w:tblLook w:val="0600" w:firstRow="0" w:lastRow="0" w:firstColumn="0" w:lastColumn="0" w:noHBand="1" w:noVBand="1"/>
      </w:tblPr>
      <w:tblGrid>
        <w:gridCol w:w="9072"/>
      </w:tblGrid>
      <w:tr w:rsidR="009D1265" w:rsidRPr="00D861AD" w14:paraId="1F8E98B8" w14:textId="77777777" w:rsidTr="009D1265">
        <w:trPr>
          <w:jc w:val="center"/>
        </w:trPr>
        <w:tc>
          <w:tcPr>
            <w:tcW w:w="419" w:type="dxa"/>
            <w:tcMar>
              <w:top w:w="60" w:type="dxa"/>
              <w:bottom w:w="60" w:type="dxa"/>
            </w:tcMar>
            <w:vAlign w:val="center"/>
          </w:tcPr>
          <w:p w14:paraId="658AF966" w14:textId="77777777" w:rsidR="009D1265" w:rsidRPr="00D861AD" w:rsidRDefault="009D1265" w:rsidP="009D1265">
            <w:r>
              <w:t>(2.1</w:t>
            </w:r>
            <w:r w:rsidRPr="00D861AD">
              <w:t>)</w:t>
            </w:r>
          </w:p>
        </w:tc>
      </w:tr>
    </w:tbl>
    <w:p w14:paraId="3C859C71" w14:textId="77777777" w:rsidR="00F71DD1" w:rsidRDefault="00F71DD1" w:rsidP="00B014D5">
      <w:pPr>
        <w:jc w:val="both"/>
        <w:rPr>
          <w:rFonts w:ascii="Times New Roman" w:hAnsi="Times New Roman" w:cs="Times New Roman"/>
          <w:sz w:val="24"/>
          <w:szCs w:val="24"/>
          <w:lang w:val="en-US"/>
        </w:rPr>
      </w:pPr>
    </w:p>
    <w:p w14:paraId="6CCF6D78" w14:textId="101DF6E5" w:rsidR="00F71DD1" w:rsidRDefault="00F71DD1" w:rsidP="00B014D5">
      <w:p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With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text{</w:t>
      </w:r>
      <w:proofErr w:type="gramEnd"/>
      <w:r w:rsidR="007108AC">
        <w:rPr>
          <w:rFonts w:ascii="Times New Roman" w:hAnsi="Times New Roman" w:cs="Times New Roman"/>
          <w:sz w:val="24"/>
          <w:szCs w:val="24"/>
          <w:lang w:val="en-US"/>
        </w:rPr>
        <w:t>a}}_{\text{kl}}}{{\text{a}}_{\text{ij}}}\text{ }\!\!~\!\!\text{ }$</w:t>
      </w:r>
      <w:r w:rsidRPr="00F71DD1">
        <w:rPr>
          <w:rFonts w:ascii="Times New Roman" w:hAnsi="Times New Roman" w:cs="Times New Roman"/>
          <w:sz w:val="24"/>
          <w:szCs w:val="24"/>
          <w:lang w:val="en-US"/>
        </w:rPr>
        <w:t xml:space="preserve">the quantity of inputs from the country's sector needed to develop a production unit for the country's </w:t>
      </w:r>
      <w:r w:rsidR="007108AC">
        <w:rPr>
          <w:rFonts w:ascii="Times New Roman" w:hAnsi="Times New Roman" w:cs="Times New Roman"/>
          <w:sz w:val="24"/>
          <w:szCs w:val="24"/>
          <w:lang w:val="en-US"/>
        </w:rPr>
        <w:t>$k$</w:t>
      </w:r>
      <w:r>
        <w:rPr>
          <w:rFonts w:ascii="Times New Roman" w:hAnsi="Times New Roman" w:cs="Times New Roman"/>
          <w:sz w:val="24"/>
          <w:szCs w:val="24"/>
          <w:lang w:val="en-US"/>
        </w:rPr>
        <w:t xml:space="preserve"> </w:t>
      </w:r>
      <w:r w:rsidRPr="00F71DD1">
        <w:rPr>
          <w:rFonts w:ascii="Times New Roman" w:hAnsi="Times New Roman" w:cs="Times New Roman"/>
          <w:sz w:val="24"/>
          <w:szCs w:val="24"/>
          <w:lang w:val="en-US"/>
        </w:rPr>
        <w:t>sector</w:t>
      </w:r>
      <w:r>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$l$</w:t>
      </w:r>
      <w:r w:rsidRPr="00F71DD1">
        <w:rPr>
          <w:rFonts w:ascii="Times New Roman" w:hAnsi="Times New Roman" w:cs="Times New Roman"/>
          <w:sz w:val="24"/>
          <w:szCs w:val="24"/>
          <w:lang w:val="en-US"/>
        </w:rPr>
        <w:t>.</w:t>
      </w:r>
    </w:p>
    <w:p w14:paraId="6CA78D4D" w14:textId="0480F57D" w:rsidR="00586F40"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For the shocked country, the shock has a disinflationary effect on domestic pro</w:t>
      </w:r>
      <w:r w:rsidR="00586F40">
        <w:rPr>
          <w:rFonts w:ascii="Times New Roman" w:hAnsi="Times New Roman" w:cs="Times New Roman"/>
          <w:sz w:val="24"/>
          <w:szCs w:val="24"/>
          <w:lang w:val="en-US"/>
        </w:rPr>
        <w:t>duction prices</w:t>
      </w:r>
      <w:r w:rsidRPr="009D1265">
        <w:rPr>
          <w:rFonts w:ascii="Times New Roman" w:hAnsi="Times New Roman" w:cs="Times New Roman"/>
          <w:sz w:val="24"/>
          <w:szCs w:val="24"/>
          <w:lang w:val="en-US"/>
        </w:rPr>
        <w:t>. In national currency, the production prices of imported inputs fall</w:t>
      </w:r>
      <w:r>
        <w:rPr>
          <w:rFonts w:ascii="Times New Roman" w:hAnsi="Times New Roman" w:cs="Times New Roman"/>
          <w:sz w:val="24"/>
          <w:szCs w:val="24"/>
          <w:lang w:val="en-US"/>
        </w:rPr>
        <w:t xml:space="preserve"> by</w:t>
      </w:r>
      <w:r w:rsidRP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widetilde{</w:t>
      </w:r>
      <w:proofErr w:type="gramEnd"/>
      <w:r w:rsidR="007108AC">
        <w:rPr>
          <w:rFonts w:ascii="Times New Roman" w:hAnsi="Times New Roman" w:cs="Times New Roman"/>
          <w:sz w:val="24"/>
          <w:szCs w:val="24"/>
          <w:lang w:val="en-US"/>
        </w:rPr>
        <w:t>{{\text{c}}_{\text{i}}}}=-\frac{{{\text{c}}_{\text{ }\!\!\$\!\!\text{i}}}}{1+{{\text{c}}_{\text{}\!\!\$\!\!\text{i}}}}$</w:t>
      </w:r>
      <w:r w:rsidRPr="009D1265">
        <w:rPr>
          <w:lang w:val="en-US"/>
        </w:rPr>
        <w:t xml:space="preserve">, </w:t>
      </w:r>
      <w:r w:rsidR="00586F40">
        <w:rPr>
          <w:rFonts w:ascii="Times New Roman" w:hAnsi="Times New Roman" w:cs="Times New Roman"/>
          <w:sz w:val="24"/>
          <w:szCs w:val="24"/>
          <w:lang w:val="en-US"/>
        </w:rPr>
        <w:t>or by 0.5 w</w:t>
      </w:r>
      <w:r>
        <w:rPr>
          <w:rFonts w:ascii="Times New Roman" w:hAnsi="Times New Roman" w:cs="Times New Roman"/>
          <w:sz w:val="24"/>
          <w:szCs w:val="24"/>
          <w:lang w:val="en-US"/>
        </w:rPr>
        <w:t>ith</w:t>
      </w:r>
      <w:r w:rsidRP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${{\text{c}}_{\text{ }\!\!\$\!\!\text{i}}}=1$</w:t>
      </w:r>
      <w:r w:rsidRPr="009D1265">
        <w:rPr>
          <w:rFonts w:ascii="Times New Roman" w:hAnsi="Times New Roman" w:cs="Times New Roman"/>
          <w:sz w:val="24"/>
          <w:szCs w:val="24"/>
          <w:lang w:val="en-US"/>
        </w:rPr>
        <w:t xml:space="preserve">. </w:t>
      </w:r>
    </w:p>
    <w:p w14:paraId="72E4B4C9" w14:textId="154E8761" w:rsidR="00F71DD1"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decline is spread to all sectors during the production cycle. In sector</w:t>
      </w:r>
      <w:r w:rsidR="00586F40">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$j$</w:t>
      </w:r>
      <w:r w:rsidRPr="009D1265">
        <w:rPr>
          <w:rFonts w:ascii="Times New Roman" w:hAnsi="Times New Roman" w:cs="Times New Roman"/>
          <w:sz w:val="24"/>
          <w:szCs w:val="24"/>
          <w:lang w:val="en-US"/>
        </w:rPr>
        <w:t xml:space="preserve"> of </w:t>
      </w:r>
      <w:r w:rsidR="00586F40">
        <w:rPr>
          <w:rFonts w:ascii="Times New Roman" w:hAnsi="Times New Roman" w:cs="Times New Roman"/>
          <w:sz w:val="24"/>
          <w:szCs w:val="24"/>
          <w:lang w:val="en-US"/>
        </w:rPr>
        <w:t xml:space="preserve">the </w:t>
      </w:r>
      <w:r w:rsidRPr="009D1265">
        <w:rPr>
          <w:rFonts w:ascii="Times New Roman" w:hAnsi="Times New Roman" w:cs="Times New Roman"/>
          <w:sz w:val="24"/>
          <w:szCs w:val="24"/>
          <w:lang w:val="en-US"/>
        </w:rPr>
        <w:t xml:space="preserve">shocked country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 xml:space="preserve">, this fall </w:t>
      </w:r>
      <w:r w:rsidR="00BE378D">
        <w:rPr>
          <w:rFonts w:ascii="Times New Roman" w:hAnsi="Times New Roman" w:cs="Times New Roman"/>
          <w:sz w:val="24"/>
          <w:szCs w:val="24"/>
          <w:lang w:val="en-US"/>
        </w:rPr>
        <w:t>amounts</w:t>
      </w:r>
      <w:r w:rsidRPr="009D1265">
        <w:rPr>
          <w:rFonts w:ascii="Times New Roman" w:hAnsi="Times New Roman" w:cs="Times New Roman"/>
          <w:sz w:val="24"/>
          <w:szCs w:val="24"/>
          <w:lang w:val="en-US"/>
        </w:rPr>
        <w:t xml:space="preserve"> in national currency to:</w:t>
      </w:r>
    </w:p>
    <w:p w14:paraId="4AF87FED" w14:textId="77FDA1B3" w:rsidR="009D1265" w:rsidRPr="005C6E27" w:rsidRDefault="007108AC" w:rsidP="007108AC">
      <w:pPr>
        <w:pStyle w:val="MTDisplayEquation"/>
      </w:pPr>
      <w:r>
        <w:tab/>
        <w:t>${{\</w:t>
      </w:r>
      <w:proofErr w:type="gramStart"/>
      <w:r>
        <w:t>Delta }</w:t>
      </w:r>
      <w:proofErr w:type="gramEnd"/>
      <w:r>
        <w:t>^{1}}{{\text{p}}_{\text{ij}}}=\underset{\text{l}=1}{\overset{\text{l}=\text{n}}{\mathop \sum }}\,{{\text{\tilde{c}}}_{\text{i}}}\text{*}{{\text{a}}_{\text{ij}}}{{\text{a}}_{1\text{l}}}+\ldots +\underset{\text{l}=1}{\overset{\text{l}=\text{n}}{\mathop \sum }}\,{{\text{\tilde{c}}}_{\text{i}}}\text{*}{{\text{a}}_{\text{ij}}}{{\text{a}}_{\text{kl}}}+\underset{\text{l}=1}{\overset{\text{l}=\text{n}}{\mathop \sum }}\,{{\text{\tilde{c}}}_{\text{i}}}\text{*}{{\text{a}}_{\text{ij}}}{{\text{a}}_{\text{pl}}}=\left( -\frac{{{\text{c}}_{\text{ }\!\!\$\!\!\text{i}}}}{1+{{\text{c}}_{\text{}\!\!\$\!\!\text{i}}}}\right)*\underset{\begin{matrix}k=1\\k\nei\\\end{matrix}}{\overset{\text{k}=\text{p}}{\mathop\sum}}\,\left[\underset{\text{l}=1}{\overset{\text{l}=\text{n}}{\mathop\sum}}\,{{\text{a}}_{\text{ij}}}{{\text{a}}_{\text{kl}}}\right]$</w:t>
      </w:r>
    </w:p>
    <w:p w14:paraId="3A507925" w14:textId="77777777" w:rsidR="009D1265" w:rsidRDefault="009D1265" w:rsidP="00B014D5">
      <w:pPr>
        <w:jc w:val="both"/>
        <w:rPr>
          <w:rFonts w:ascii="Times New Roman" w:hAnsi="Times New Roman" w:cs="Times New Roman"/>
          <w:sz w:val="24"/>
          <w:szCs w:val="24"/>
          <w:lang w:val="en-US"/>
        </w:rPr>
      </w:pPr>
    </w:p>
    <w:p w14:paraId="3C44564F" w14:textId="77777777"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This level shock can be converted into dollars:</w:t>
      </w:r>
    </w:p>
    <w:p w14:paraId="24AFF4AF" w14:textId="1B01DD21" w:rsidR="009D1265" w:rsidRPr="009B565F" w:rsidRDefault="007108AC" w:rsidP="007108AC">
      <w:pPr>
        <w:pStyle w:val="MTDisplayEquation"/>
      </w:pPr>
      <w:r>
        <w:tab/>
        <w:t>${{\</w:t>
      </w:r>
      <w:proofErr w:type="gramStart"/>
      <w:r>
        <w:t>Delta }</w:t>
      </w:r>
      <w:proofErr w:type="gramEnd"/>
      <w:r>
        <w:t>^{1}}{{\text{p}}_{\text{ }\!\!\$\!\!\text{ij}}}=\left(1+{{c}_{\$i}}\right)\text{*}\left(-\frac{{{\text{c}}_{\text{}\!\!\$\!\!\text{i}}}}{1+{{\text{c}}_{\text{}\!\!\$\!\!\text{i}}}}\right)\underset{\begin{matrix}k=1\\k\nei\\\end{matrix}}{\overset{\text{k}=\text{p}}{\mathop\sum}}\,\left[\underset{\text{l}=1}{\overset{\text{l}=\text{n}}{\mathop\sum}}\,{{\text{a}}_{\text{ij}}}{{\text{a}}_{\text{kl}}}\right]$</w:t>
      </w:r>
    </w:p>
    <w:p w14:paraId="0D4AAB34" w14:textId="08150C5A" w:rsidR="009D1265" w:rsidRPr="009D1265" w:rsidRDefault="009D1265" w:rsidP="009D1265">
      <w:pPr>
        <w:pStyle w:val="Equation"/>
      </w:pPr>
      <w:r>
        <w:t xml:space="preserve"> </w:t>
      </w:r>
      <w:r w:rsidRPr="009D1265">
        <w:t>(2.2)</w:t>
      </w:r>
    </w:p>
    <w:p w14:paraId="0496A444" w14:textId="77777777" w:rsidR="009D1265" w:rsidRDefault="009D1265" w:rsidP="00B014D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We therefore know the direct impact of the shock on all input prices of all countries.</w:t>
      </w:r>
    </w:p>
    <w:p w14:paraId="222864ED" w14:textId="3A6CEC53" w:rsidR="009D1265" w:rsidRPr="009D1265" w:rsidRDefault="009D1265"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In matrix notation, </w:t>
      </w:r>
      <w:r w:rsidRPr="009D1265">
        <w:rPr>
          <w:rFonts w:ascii="Times New Roman" w:hAnsi="Times New Roman" w:cs="Times New Roman"/>
          <w:sz w:val="24"/>
          <w:szCs w:val="24"/>
          <w:lang w:val="en-US"/>
        </w:rPr>
        <w:t>we create two matrices</w:t>
      </w:r>
      <w:r w:rsidR="00586F40">
        <w:rPr>
          <w:rFonts w:ascii="Times New Roman" w:hAnsi="Times New Roman" w:cs="Times New Roman"/>
          <w:sz w:val="24"/>
          <w:szCs w:val="24"/>
          <w:lang w:val="en-US"/>
        </w:rPr>
        <w:t xml:space="preserve"> that build on the</w:t>
      </w:r>
      <w:r w:rsidRPr="009D1265">
        <w:rPr>
          <w:rFonts w:ascii="Times New Roman" w:hAnsi="Times New Roman" w:cs="Times New Roman"/>
          <w:sz w:val="24"/>
          <w:szCs w:val="24"/>
          <w:lang w:val="en-US"/>
        </w:rPr>
        <w:t xml:space="preserve"> large matrix A</w:t>
      </w:r>
      <w:r w:rsidR="00586F40">
        <w:rPr>
          <w:rFonts w:ascii="Times New Roman" w:hAnsi="Times New Roman" w:cs="Times New Roman"/>
          <w:sz w:val="24"/>
          <w:szCs w:val="24"/>
          <w:lang w:val="en-US"/>
        </w:rPr>
        <w:t xml:space="preserve">. These </w:t>
      </w:r>
      <w:r w:rsidR="00586F40" w:rsidRPr="009D1265">
        <w:rPr>
          <w:rFonts w:ascii="Times New Roman" w:hAnsi="Times New Roman" w:cs="Times New Roman"/>
          <w:sz w:val="24"/>
          <w:szCs w:val="24"/>
          <w:lang w:val="en-US"/>
        </w:rPr>
        <w:t>two matrices</w:t>
      </w:r>
      <w:r w:rsidRPr="009D1265">
        <w:rPr>
          <w:rFonts w:ascii="Times New Roman" w:hAnsi="Times New Roman" w:cs="Times New Roman"/>
          <w:sz w:val="24"/>
          <w:szCs w:val="24"/>
          <w:lang w:val="en-US"/>
        </w:rPr>
        <w:t xml:space="preserve"> retain only the direct effects of the exchange rate shock on the price of goods imported by the shocked country </w:t>
      </w:r>
      <w:r w:rsidR="007108AC">
        <w:rPr>
          <w:rFonts w:ascii="Times New Roman" w:hAnsi="Times New Roman" w:cs="Times New Roman"/>
          <w:sz w:val="24"/>
          <w:szCs w:val="24"/>
          <w:lang w:val="en-US"/>
        </w:rPr>
        <w:t>$i$</w:t>
      </w:r>
      <w:r w:rsidR="00DC5C3B">
        <w:rPr>
          <w:rFonts w:ascii="Times New Roman" w:hAnsi="Times New Roman" w:cs="Times New Roman"/>
          <w:sz w:val="24"/>
          <w:szCs w:val="24"/>
          <w:lang w:val="en-US"/>
        </w:rPr>
        <w:t xml:space="preserve"> </w:t>
      </w:r>
      <w:r w:rsidRPr="009D1265">
        <w:rPr>
          <w:rFonts w:ascii="Times New Roman" w:hAnsi="Times New Roman" w:cs="Times New Roman"/>
          <w:sz w:val="24"/>
          <w:szCs w:val="24"/>
          <w:lang w:val="en-US"/>
        </w:rPr>
        <w:t>and the direct effects of the exchange rate shock on the price of goods imported by the rest of the world from the shocked country</w:t>
      </w:r>
      <w:r w:rsidR="00DC5C3B">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 xml:space="preserve">. To formalize the initial impact of the shock on the price of traded goods, we neutralize the impact of an </w:t>
      </w:r>
      <w:r w:rsidRPr="009D1265">
        <w:rPr>
          <w:rFonts w:ascii="Times New Roman" w:hAnsi="Times New Roman" w:cs="Times New Roman"/>
          <w:sz w:val="24"/>
          <w:szCs w:val="24"/>
          <w:lang w:val="en-US"/>
        </w:rPr>
        <w:lastRenderedPageBreak/>
        <w:t>input price shock on the price of domestic inputs as well as on the price of inputs traded between countries that are not shocked.</w:t>
      </w:r>
    </w:p>
    <w:p w14:paraId="02B48FA0" w14:textId="37208F95"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first look at the shock from the perspective of</w:t>
      </w:r>
      <w:r w:rsidR="00586F40">
        <w:rPr>
          <w:rFonts w:ascii="Times New Roman" w:hAnsi="Times New Roman" w:cs="Times New Roman"/>
          <w:sz w:val="24"/>
          <w:szCs w:val="24"/>
          <w:lang w:val="en-US"/>
        </w:rPr>
        <w:t xml:space="preserve"> countries which import inputs</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from</w:t>
      </w:r>
      <w:r w:rsidRPr="009D1265">
        <w:rPr>
          <w:rFonts w:ascii="Times New Roman" w:hAnsi="Times New Roman" w:cs="Times New Roman"/>
          <w:sz w:val="24"/>
          <w:szCs w:val="24"/>
          <w:lang w:val="en-US"/>
        </w:rPr>
        <w:t xml:space="preserve"> country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w:t>
      </w:r>
    </w:p>
    <w:p w14:paraId="63F69117" w14:textId="43F20E3E"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 xml:space="preserve">Let </w:t>
      </w:r>
      <w:r w:rsidR="007108AC">
        <w:rPr>
          <w:rFonts w:ascii="Times New Roman" w:hAnsi="Times New Roman" w:cs="Times New Roman"/>
          <w:sz w:val="24"/>
          <w:szCs w:val="24"/>
          <w:lang w:val="en-US"/>
        </w:rPr>
        <w:t>${{c}_{\$}}$</w:t>
      </w:r>
      <w:r w:rsidRPr="009D1265">
        <w:rPr>
          <w:lang w:val="en-US"/>
        </w:rPr>
        <w:t xml:space="preserve"> </w:t>
      </w:r>
      <w:r w:rsidRPr="009D1265">
        <w:rPr>
          <w:rFonts w:ascii="Times New Roman" w:hAnsi="Times New Roman" w:cs="Times New Roman"/>
          <w:sz w:val="24"/>
          <w:szCs w:val="24"/>
          <w:lang w:val="en-US"/>
        </w:rPr>
        <w:t xml:space="preserve">be the vector of change in production prices in dollars following the 100% appreciation of the currency of country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 xml:space="preserve">against all other currencies, corresponding to an absolute shock of +1 dollar for all sectors in country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 xml:space="preserve">. </w:t>
      </w:r>
      <w:r w:rsidR="00586F40">
        <w:rPr>
          <w:rFonts w:ascii="Times New Roman" w:hAnsi="Times New Roman" w:cs="Times New Roman"/>
          <w:sz w:val="24"/>
          <w:szCs w:val="24"/>
          <w:lang w:val="en-US"/>
        </w:rPr>
        <w:t>Hence,</w:t>
      </w:r>
      <w:r w:rsidRP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$\text{ }\!\!~\!\!\text{ }{{\text{c}}_{\text{ }\!\!\$\!\!\text{}}}=\left(0\ldots0\ldots\text{}\!\!~\!\!\text{}{{\text{c}}_{\text{}\!\!\$\!\!\text{ij}}}\ldots{{\text{c}}_{\text{}\!\!\$\!\!\text{ik}}}\ldots0\text{}\!\!~\!\!\text{}...\text{}\!\!~\!\!\text{}0\right)$</w:t>
      </w:r>
      <w:r>
        <w:rPr>
          <w:rFonts w:ascii="Times New Roman" w:hAnsi="Times New Roman" w:cs="Times New Roman"/>
          <w:sz w:val="24"/>
          <w:szCs w:val="24"/>
          <w:lang w:val="en-US"/>
        </w:rPr>
        <w:t xml:space="preserve"> with </w:t>
      </w:r>
      <w:r w:rsidR="007108AC">
        <w:rPr>
          <w:rFonts w:ascii="Times New Roman" w:hAnsi="Times New Roman" w:cs="Times New Roman"/>
          <w:sz w:val="24"/>
          <w:szCs w:val="24"/>
          <w:lang w:val="en-US"/>
        </w:rPr>
        <w:t>$\text{ }\!\!~\!\!\text{ }{{\text{c}}_{\text{ }\!\!\$\!\!\text{ij}}}=\text{}\!\!~\!\!\text{}{{\text{c}}_{\text{}\!\!\$\!\!\text{ik}}}={{\text{c}}_{\text{}\!\!\$\!\!\text{i}}}=1~$</w:t>
      </w:r>
      <w:r w:rsidRPr="009D1265">
        <w:rPr>
          <w:rFonts w:ascii="Times New Roman" w:hAnsi="Times New Roman" w:cs="Times New Roman"/>
          <w:sz w:val="24"/>
          <w:szCs w:val="24"/>
          <w:lang w:val="en-US"/>
        </w:rPr>
        <w:t xml:space="preserve">for all sectors </w:t>
      </w:r>
      <w:r w:rsidR="007108AC">
        <w:rPr>
          <w:rFonts w:ascii="Times New Roman" w:hAnsi="Times New Roman" w:cs="Times New Roman"/>
          <w:sz w:val="24"/>
          <w:szCs w:val="24"/>
          <w:lang w:val="en-US"/>
        </w:rPr>
        <w:t>$j$</w:t>
      </w:r>
      <w:r w:rsidRPr="009D1265">
        <w:rPr>
          <w:rFonts w:ascii="Times New Roman" w:hAnsi="Times New Roman" w:cs="Times New Roman"/>
          <w:sz w:val="24"/>
          <w:szCs w:val="24"/>
          <w:lang w:val="en-US"/>
        </w:rPr>
        <w:t xml:space="preserve"> and </w:t>
      </w:r>
      <w:r w:rsidR="007108AC">
        <w:rPr>
          <w:rFonts w:ascii="Times New Roman" w:hAnsi="Times New Roman" w:cs="Times New Roman"/>
          <w:sz w:val="24"/>
          <w:szCs w:val="24"/>
          <w:lang w:val="en-US"/>
        </w:rPr>
        <w:t>$k$</w:t>
      </w:r>
      <w:r w:rsidRPr="009D1265">
        <w:rPr>
          <w:rFonts w:ascii="Times New Roman" w:hAnsi="Times New Roman" w:cs="Times New Roman"/>
          <w:sz w:val="24"/>
          <w:szCs w:val="24"/>
          <w:lang w:val="en-US"/>
        </w:rPr>
        <w:t xml:space="preserve"> in the shocked country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w:t>
      </w:r>
    </w:p>
    <w:p w14:paraId="05290065" w14:textId="7131CA17" w:rsidR="009D1265" w:rsidRDefault="00586F40"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Building on</w:t>
      </w:r>
      <w:r w:rsidR="009D1265" w:rsidRPr="009D1265">
        <w:rPr>
          <w:rFonts w:ascii="Times New Roman" w:hAnsi="Times New Roman" w:cs="Times New Roman"/>
          <w:sz w:val="24"/>
          <w:szCs w:val="24"/>
          <w:lang w:val="en-US"/>
        </w:rPr>
        <w:t xml:space="preserve"> equation (2.1), we write the direct impact of the exchange rate shock on the other countries as the product of the shock vector</w:t>
      </w:r>
      <w:r w:rsidR="009D1265">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$\text</w:t>
      </w:r>
      <w:proofErr w:type="gramStart"/>
      <w:r w:rsidR="007108AC">
        <w:rPr>
          <w:rFonts w:ascii="Times New Roman" w:hAnsi="Times New Roman" w:cs="Times New Roman"/>
          <w:sz w:val="24"/>
          <w:szCs w:val="24"/>
          <w:lang w:val="en-US"/>
        </w:rPr>
        <w:t>{ }</w:t>
      </w:r>
      <w:proofErr w:type="gramEnd"/>
      <w:r w:rsidR="007108AC">
        <w:rPr>
          <w:rFonts w:ascii="Times New Roman" w:hAnsi="Times New Roman" w:cs="Times New Roman"/>
          <w:sz w:val="24"/>
          <w:szCs w:val="24"/>
          <w:lang w:val="en-US"/>
        </w:rPr>
        <w:t>\!\!~\!\!\text{ }{{\text{c}}_{\text{ }\!\!\$\!\!\text{}}}$</w:t>
      </w:r>
      <w:r w:rsidR="009D1265" w:rsidRPr="009D1265">
        <w:rPr>
          <w:lang w:val="en-US"/>
        </w:rPr>
        <w:t xml:space="preserve"> </w:t>
      </w:r>
      <w:r>
        <w:rPr>
          <w:rFonts w:ascii="Times New Roman" w:hAnsi="Times New Roman" w:cs="Times New Roman"/>
          <w:sz w:val="24"/>
          <w:szCs w:val="24"/>
          <w:lang w:val="en-US"/>
        </w:rPr>
        <w:t>and a matrix B.</w:t>
      </w:r>
      <w:r w:rsidR="009D1265" w:rsidRPr="009D1265">
        <w:rPr>
          <w:rFonts w:ascii="Times New Roman" w:hAnsi="Times New Roman" w:cs="Times New Roman"/>
          <w:sz w:val="24"/>
          <w:szCs w:val="24"/>
          <w:lang w:val="en-US"/>
        </w:rPr>
        <w:t xml:space="preserve"> B </w:t>
      </w:r>
      <w:r>
        <w:rPr>
          <w:rFonts w:ascii="Times New Roman" w:hAnsi="Times New Roman" w:cs="Times New Roman"/>
          <w:sz w:val="24"/>
          <w:szCs w:val="24"/>
          <w:lang w:val="en-US"/>
        </w:rPr>
        <w:t>builds on</w:t>
      </w:r>
      <w:r w:rsidR="009D1265" w:rsidRPr="009D1265">
        <w:rPr>
          <w:rFonts w:ascii="Times New Roman" w:hAnsi="Times New Roman" w:cs="Times New Roman"/>
          <w:sz w:val="24"/>
          <w:szCs w:val="24"/>
          <w:lang w:val="en-US"/>
        </w:rPr>
        <w:t xml:space="preserve"> the large matrix A</w:t>
      </w:r>
      <w:r w:rsidR="00CE0C92">
        <w:rPr>
          <w:rFonts w:ascii="Times New Roman" w:hAnsi="Times New Roman" w:cs="Times New Roman"/>
          <w:sz w:val="24"/>
          <w:szCs w:val="24"/>
          <w:lang w:val="en-US"/>
        </w:rPr>
        <w:t xml:space="preserve"> of technical coefficient</w:t>
      </w:r>
      <w:r w:rsidR="009D1265" w:rsidRPr="009D1265">
        <w:rPr>
          <w:rFonts w:ascii="Times New Roman" w:hAnsi="Times New Roman" w:cs="Times New Roman"/>
          <w:sz w:val="24"/>
          <w:szCs w:val="24"/>
          <w:lang w:val="en-US"/>
        </w:rPr>
        <w:t xml:space="preserve">, of which only the country blocks of each country's </w:t>
      </w:r>
      <w:r w:rsidR="00DF67D3">
        <w:rPr>
          <w:rFonts w:ascii="Times New Roman" w:hAnsi="Times New Roman" w:cs="Times New Roman"/>
          <w:sz w:val="24"/>
          <w:szCs w:val="24"/>
          <w:lang w:val="en-US"/>
        </w:rPr>
        <w:t xml:space="preserve">sectoral </w:t>
      </w:r>
      <w:r w:rsidR="009D1265" w:rsidRPr="009D1265">
        <w:rPr>
          <w:rFonts w:ascii="Times New Roman" w:hAnsi="Times New Roman" w:cs="Times New Roman"/>
          <w:sz w:val="24"/>
          <w:szCs w:val="24"/>
          <w:lang w:val="en-US"/>
        </w:rPr>
        <w:t>input</w:t>
      </w:r>
      <w:r w:rsidR="00855771">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 xml:space="preserve">imported </w:t>
      </w:r>
      <w:r w:rsidR="009D1265" w:rsidRPr="009D1265">
        <w:rPr>
          <w:rFonts w:ascii="Times New Roman" w:hAnsi="Times New Roman" w:cs="Times New Roman"/>
          <w:sz w:val="24"/>
          <w:szCs w:val="24"/>
          <w:lang w:val="en-US"/>
        </w:rPr>
        <w:t xml:space="preserve">from the shocked country </w:t>
      </w:r>
      <w:r w:rsidR="007108AC">
        <w:rPr>
          <w:rFonts w:ascii="Times New Roman" w:hAnsi="Times New Roman" w:cs="Times New Roman"/>
          <w:sz w:val="24"/>
          <w:szCs w:val="24"/>
          <w:lang w:val="en-US"/>
        </w:rPr>
        <w:t>$i$</w:t>
      </w:r>
      <w:r w:rsidR="00855771">
        <w:rPr>
          <w:rFonts w:ascii="Times New Roman" w:hAnsi="Times New Roman" w:cs="Times New Roman"/>
          <w:sz w:val="24"/>
          <w:szCs w:val="24"/>
          <w:lang w:val="en-US"/>
        </w:rPr>
        <w:t xml:space="preserve"> </w:t>
      </w:r>
      <w:r w:rsidR="009D1265" w:rsidRPr="009D1265">
        <w:rPr>
          <w:rFonts w:ascii="Times New Roman" w:hAnsi="Times New Roman" w:cs="Times New Roman"/>
          <w:sz w:val="24"/>
          <w:szCs w:val="24"/>
          <w:lang w:val="en-US"/>
        </w:rPr>
        <w:t xml:space="preserve">have been </w:t>
      </w:r>
      <w:r w:rsidR="00CE0C92">
        <w:rPr>
          <w:rFonts w:ascii="Times New Roman" w:hAnsi="Times New Roman" w:cs="Times New Roman"/>
          <w:sz w:val="24"/>
          <w:szCs w:val="24"/>
          <w:lang w:val="en-US"/>
        </w:rPr>
        <w:t>kept</w:t>
      </w:r>
      <w:r w:rsidR="009D1265" w:rsidRPr="009D1265">
        <w:rPr>
          <w:rFonts w:ascii="Times New Roman" w:hAnsi="Times New Roman" w:cs="Times New Roman"/>
          <w:sz w:val="24"/>
          <w:szCs w:val="24"/>
          <w:lang w:val="en-US"/>
        </w:rPr>
        <w:t xml:space="preserve">. The other </w:t>
      </w:r>
      <w:r w:rsidR="00CE0C92">
        <w:rPr>
          <w:rFonts w:ascii="Times New Roman" w:hAnsi="Times New Roman" w:cs="Times New Roman"/>
          <w:sz w:val="24"/>
          <w:szCs w:val="24"/>
          <w:lang w:val="en-US"/>
        </w:rPr>
        <w:t>coefficients are replaced by 0</w:t>
      </w:r>
      <w:r w:rsidR="009D1265" w:rsidRPr="009D1265">
        <w:rPr>
          <w:rFonts w:ascii="Times New Roman" w:hAnsi="Times New Roman" w:cs="Times New Roman"/>
          <w:sz w:val="24"/>
          <w:szCs w:val="24"/>
          <w:lang w:val="en-US"/>
        </w:rPr>
        <w:t xml:space="preserve">, including those of the block of country </w:t>
      </w:r>
      <w:r w:rsidR="007108AC">
        <w:rPr>
          <w:rFonts w:ascii="Times New Roman" w:hAnsi="Times New Roman" w:cs="Times New Roman"/>
          <w:sz w:val="24"/>
          <w:szCs w:val="24"/>
          <w:lang w:val="en-US"/>
        </w:rPr>
        <w:t>$i$</w:t>
      </w:r>
      <w:r w:rsidR="009D1265" w:rsidRPr="009D1265">
        <w:rPr>
          <w:rFonts w:ascii="Times New Roman" w:hAnsi="Times New Roman" w:cs="Times New Roman"/>
          <w:sz w:val="24"/>
          <w:szCs w:val="24"/>
          <w:lang w:val="en-US"/>
        </w:rPr>
        <w:t xml:space="preserve"> concern</w:t>
      </w:r>
      <w:r w:rsidR="00CE0C92">
        <w:rPr>
          <w:rFonts w:ascii="Times New Roman" w:hAnsi="Times New Roman" w:cs="Times New Roman"/>
          <w:sz w:val="24"/>
          <w:szCs w:val="24"/>
          <w:lang w:val="en-US"/>
        </w:rPr>
        <w:t>ing</w:t>
      </w:r>
      <w:r w:rsidR="009D1265" w:rsidRPr="009D1265">
        <w:rPr>
          <w:rFonts w:ascii="Times New Roman" w:hAnsi="Times New Roman" w:cs="Times New Roman"/>
          <w:sz w:val="24"/>
          <w:szCs w:val="24"/>
          <w:lang w:val="en-US"/>
        </w:rPr>
        <w:t xml:space="preserve"> the </w:t>
      </w:r>
      <w:r w:rsidR="00CE0C92">
        <w:rPr>
          <w:rFonts w:ascii="Times New Roman" w:hAnsi="Times New Roman" w:cs="Times New Roman"/>
          <w:sz w:val="24"/>
          <w:szCs w:val="24"/>
          <w:lang w:val="en-US"/>
        </w:rPr>
        <w:t xml:space="preserve">domestic </w:t>
      </w:r>
      <w:r w:rsidR="009D1265"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9D1265" w:rsidRPr="009D1265">
        <w:rPr>
          <w:rFonts w:ascii="Times New Roman" w:hAnsi="Times New Roman" w:cs="Times New Roman"/>
          <w:sz w:val="24"/>
          <w:szCs w:val="24"/>
          <w:lang w:val="en-US"/>
        </w:rPr>
        <w:t xml:space="preserve"> of the </w:t>
      </w:r>
      <w:r w:rsidR="00855771" w:rsidRPr="009D1265">
        <w:rPr>
          <w:rFonts w:ascii="Times New Roman" w:hAnsi="Times New Roman" w:cs="Times New Roman"/>
          <w:sz w:val="24"/>
          <w:szCs w:val="24"/>
          <w:lang w:val="en-US"/>
        </w:rPr>
        <w:t xml:space="preserve">shocked </w:t>
      </w:r>
      <w:r w:rsidR="009D1265" w:rsidRPr="009D1265">
        <w:rPr>
          <w:rFonts w:ascii="Times New Roman" w:hAnsi="Times New Roman" w:cs="Times New Roman"/>
          <w:sz w:val="24"/>
          <w:szCs w:val="24"/>
          <w:lang w:val="en-US"/>
        </w:rPr>
        <w:t>country</w:t>
      </w:r>
      <w:r w:rsidR="00855771">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$i$</w:t>
      </w:r>
      <w:r w:rsidR="009D1265" w:rsidRPr="009D1265">
        <w:rPr>
          <w:rFonts w:ascii="Times New Roman" w:hAnsi="Times New Roman" w:cs="Times New Roman"/>
          <w:sz w:val="24"/>
          <w:szCs w:val="24"/>
          <w:lang w:val="en-US"/>
        </w:rPr>
        <w:t>. The direc</w:t>
      </w:r>
      <w:r w:rsidR="00BE378D">
        <w:rPr>
          <w:rFonts w:ascii="Times New Roman" w:hAnsi="Times New Roman" w:cs="Times New Roman"/>
          <w:sz w:val="24"/>
          <w:szCs w:val="24"/>
          <w:lang w:val="en-US"/>
        </w:rPr>
        <w:t xml:space="preserve">t impact of the appreciation </w:t>
      </w:r>
      <w:r w:rsidR="009D1265" w:rsidRPr="009D1265">
        <w:rPr>
          <w:rFonts w:ascii="Times New Roman" w:hAnsi="Times New Roman" w:cs="Times New Roman"/>
          <w:sz w:val="24"/>
          <w:szCs w:val="24"/>
          <w:lang w:val="en-US"/>
        </w:rPr>
        <w:t>of a currency against the dollar on the price of inputs is equal to</w:t>
      </w:r>
      <w:r w:rsidR="007108AC">
        <w:rPr>
          <w:rFonts w:ascii="Times New Roman" w:hAnsi="Times New Roman" w:cs="Times New Roman"/>
          <w:sz w:val="24"/>
          <w:szCs w:val="24"/>
          <w:lang w:val="en-US"/>
        </w:rPr>
        <w:t>$\text</w:t>
      </w:r>
      <w:proofErr w:type="gramStart"/>
      <w:r w:rsidR="007108AC">
        <w:rPr>
          <w:rFonts w:ascii="Times New Roman" w:hAnsi="Times New Roman" w:cs="Times New Roman"/>
          <w:sz w:val="24"/>
          <w:szCs w:val="24"/>
          <w:lang w:val="en-US"/>
        </w:rPr>
        <w:t>{ }</w:t>
      </w:r>
      <w:proofErr w:type="gramEnd"/>
      <w:r w:rsidR="007108AC">
        <w:rPr>
          <w:rFonts w:ascii="Times New Roman" w:hAnsi="Times New Roman" w:cs="Times New Roman"/>
          <w:sz w:val="24"/>
          <w:szCs w:val="24"/>
          <w:lang w:val="en-US"/>
        </w:rPr>
        <w:t>\!\!~\!\!\text{ }{{\text{c}}_{\text{ }\!\!\$\!\!\text{}}}\text{B}$</w:t>
      </w:r>
      <w:r w:rsidR="009D1265" w:rsidRPr="009D1265">
        <w:rPr>
          <w:rFonts w:ascii="Times New Roman" w:hAnsi="Times New Roman" w:cs="Times New Roman"/>
          <w:sz w:val="24"/>
          <w:szCs w:val="24"/>
          <w:lang w:val="en-US"/>
        </w:rPr>
        <w:t>, with</w:t>
      </w:r>
    </w:p>
    <w:p w14:paraId="1100CF6D" w14:textId="194A1621" w:rsidR="009D1265" w:rsidRPr="009D1265" w:rsidRDefault="007108AC" w:rsidP="009D1265">
      <w:pPr>
        <w:pStyle w:val="Equation"/>
      </w:pPr>
      <w:r>
        <w:t>$\</w:t>
      </w:r>
      <w:proofErr w:type="gramStart"/>
      <w:r>
        <w:t>text</w:t>
      </w:r>
      <w:proofErr w:type="gramEnd"/>
      <w:r>
        <w:t>{ }\!\!~\!\!\text{ }{{\text{c}}_{\text{ }\!\!\$\!\!\text{}}}\text{B}=\left(0\ldots{{\text{c}}_{\text{}\!\!\$\!\!\text{i}}}\ldots\text{}\!\!~\!\!\text{}0\right)\left(\begin{matrix}0&amp;\cdots&amp;0\\{{\text{a}}_{1\text{l}}}{{\text{a}}_{\text{ij}}}&amp;0&amp;{{\text{a}}_{\text{nl}}}{{\text{a}}_{\text{ij}}}\\0&amp;\cdots&amp;0\\\end{matrix}\right)$</w:t>
      </w:r>
      <w:r w:rsidR="009D1265" w:rsidRPr="009D1265">
        <w:t xml:space="preserve"> </w:t>
      </w:r>
      <w:r w:rsidR="009D1265" w:rsidRPr="009D1265">
        <w:tab/>
        <w:t>(2.3)</w:t>
      </w:r>
    </w:p>
    <w:p w14:paraId="67224CEE" w14:textId="11386C94" w:rsidR="009D1265" w:rsidRPr="009D1265" w:rsidRDefault="009D1265" w:rsidP="009D1265">
      <w:pPr>
        <w:jc w:val="both"/>
        <w:rPr>
          <w:rFonts w:ascii="Times New Roman" w:hAnsi="Times New Roman" w:cs="Times New Roman"/>
          <w:sz w:val="24"/>
          <w:szCs w:val="24"/>
          <w:lang w:val="en-US"/>
        </w:rPr>
      </w:pPr>
      <w:proofErr w:type="gramStart"/>
      <w:r w:rsidRPr="009D1265">
        <w:rPr>
          <w:rFonts w:ascii="Times New Roman" w:hAnsi="Times New Roman" w:cs="Times New Roman"/>
          <w:sz w:val="24"/>
          <w:szCs w:val="24"/>
          <w:lang w:val="en-US"/>
        </w:rPr>
        <w:t>where</w:t>
      </w:r>
      <w:proofErr w:type="gramEnd"/>
      <w:r w:rsidRPr="009D1265">
        <w:rPr>
          <w:rFonts w:ascii="Times New Roman" w:hAnsi="Times New Roman" w:cs="Times New Roman"/>
          <w:sz w:val="24"/>
          <w:szCs w:val="24"/>
          <w:lang w:val="en-US"/>
        </w:rPr>
        <w:t xml:space="preserve"> each </w:t>
      </w:r>
      <w:r w:rsidR="007108AC">
        <w:rPr>
          <w:rFonts w:ascii="Times New Roman" w:hAnsi="Times New Roman" w:cs="Times New Roman"/>
          <w:sz w:val="24"/>
          <w:szCs w:val="24"/>
          <w:lang w:val="en-US"/>
        </w:rPr>
        <w:t>${{\text{a}}_{\text{kl}}}{{\text{a}}_{\text{ij}}}$</w:t>
      </w:r>
      <w:r w:rsidRPr="009D1265">
        <w:rPr>
          <w:lang w:val="en-US"/>
        </w:rPr>
        <w:t xml:space="preserve"> </w:t>
      </w:r>
      <w:r w:rsidRPr="009D1265">
        <w:rPr>
          <w:rFonts w:ascii="Times New Roman" w:hAnsi="Times New Roman" w:cs="Times New Roman"/>
          <w:sz w:val="24"/>
          <w:szCs w:val="24"/>
          <w:lang w:val="en-US"/>
        </w:rPr>
        <w:t xml:space="preserve">element of the line block represents the technical coefficient related to imports of inputs </w:t>
      </w:r>
      <w:r w:rsidR="00855771">
        <w:rPr>
          <w:rFonts w:ascii="Times New Roman" w:hAnsi="Times New Roman" w:cs="Times New Roman"/>
          <w:sz w:val="24"/>
          <w:szCs w:val="24"/>
          <w:lang w:val="en-US"/>
        </w:rPr>
        <w:t>by</w:t>
      </w:r>
      <w:r w:rsidRPr="009D1265">
        <w:rPr>
          <w:rFonts w:ascii="Times New Roman" w:hAnsi="Times New Roman" w:cs="Times New Roman"/>
          <w:sz w:val="24"/>
          <w:szCs w:val="24"/>
          <w:lang w:val="en-US"/>
        </w:rPr>
        <w:t xml:space="preserve"> sector </w:t>
      </w:r>
      <w:r w:rsidR="007108AC">
        <w:rPr>
          <w:rFonts w:ascii="Times New Roman" w:hAnsi="Times New Roman" w:cs="Times New Roman"/>
          <w:sz w:val="24"/>
          <w:szCs w:val="24"/>
          <w:lang w:val="en-US"/>
        </w:rPr>
        <w:t>$l$</w:t>
      </w:r>
      <w:r w:rsidRPr="009D1265">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$k$</w:t>
      </w:r>
      <w:r w:rsidRPr="009D1265">
        <w:rPr>
          <w:rFonts w:ascii="Times New Roman" w:hAnsi="Times New Roman" w:cs="Times New Roman"/>
          <w:sz w:val="24"/>
          <w:szCs w:val="24"/>
          <w:lang w:val="en-US"/>
        </w:rPr>
        <w:t xml:space="preserve"> (with </w:t>
      </w:r>
      <w:r w:rsidR="007108AC">
        <w:rPr>
          <w:rFonts w:ascii="Times New Roman" w:hAnsi="Times New Roman" w:cs="Times New Roman"/>
          <w:sz w:val="24"/>
          <w:szCs w:val="24"/>
          <w:lang w:val="en-US"/>
        </w:rPr>
        <w:t>$k~\ne ~i$</w:t>
      </w:r>
      <w:r w:rsidRPr="009D1265">
        <w:rPr>
          <w:rFonts w:ascii="Times New Roman" w:hAnsi="Times New Roman" w:cs="Times New Roman"/>
          <w:sz w:val="24"/>
          <w:szCs w:val="24"/>
          <w:lang w:val="en-US"/>
        </w:rPr>
        <w:t xml:space="preserve">) from sector </w:t>
      </w:r>
      <w:r w:rsidR="007108AC">
        <w:rPr>
          <w:rFonts w:ascii="Times New Roman" w:hAnsi="Times New Roman" w:cs="Times New Roman"/>
          <w:sz w:val="24"/>
          <w:szCs w:val="24"/>
          <w:lang w:val="en-US"/>
        </w:rPr>
        <w:t>$j$</w:t>
      </w:r>
      <w:r w:rsidRPr="009D1265">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w:t>
      </w:r>
    </w:p>
    <w:p w14:paraId="29EE397A" w14:textId="36E23A1D" w:rsidR="009D1265" w:rsidRDefault="009D1265" w:rsidP="009D1265">
      <w:pPr>
        <w:jc w:val="both"/>
        <w:rPr>
          <w:rFonts w:ascii="Times New Roman" w:hAnsi="Times New Roman" w:cs="Times New Roman"/>
          <w:sz w:val="24"/>
          <w:szCs w:val="24"/>
          <w:lang w:val="en-US"/>
        </w:rPr>
      </w:pPr>
      <w:r w:rsidRPr="009D1265">
        <w:rPr>
          <w:rFonts w:ascii="Times New Roman" w:hAnsi="Times New Roman" w:cs="Times New Roman"/>
          <w:sz w:val="24"/>
          <w:szCs w:val="24"/>
          <w:lang w:val="en-US"/>
        </w:rPr>
        <w:t>Let us now consider the shock from the perspective of</w:t>
      </w:r>
      <w:r w:rsidR="00855771">
        <w:rPr>
          <w:rFonts w:ascii="Times New Roman" w:hAnsi="Times New Roman" w:cs="Times New Roman"/>
          <w:sz w:val="24"/>
          <w:szCs w:val="24"/>
          <w:lang w:val="en-US"/>
        </w:rPr>
        <w:t xml:space="preserve"> the</w:t>
      </w:r>
      <w:r w:rsidRPr="009D1265">
        <w:rPr>
          <w:rFonts w:ascii="Times New Roman" w:hAnsi="Times New Roman" w:cs="Times New Roman"/>
          <w:sz w:val="24"/>
          <w:szCs w:val="24"/>
          <w:lang w:val="en-US"/>
        </w:rPr>
        <w:t xml:space="preserve"> shocked country </w:t>
      </w:r>
      <w:r w:rsidR="007108AC">
        <w:rPr>
          <w:rFonts w:ascii="Times New Roman" w:hAnsi="Times New Roman" w:cs="Times New Roman"/>
          <w:sz w:val="24"/>
          <w:szCs w:val="24"/>
          <w:lang w:val="en-US"/>
        </w:rPr>
        <w:t>$i$</w:t>
      </w:r>
      <w:r w:rsidRPr="009D1265">
        <w:rPr>
          <w:rFonts w:ascii="Times New Roman" w:hAnsi="Times New Roman" w:cs="Times New Roman"/>
          <w:sz w:val="24"/>
          <w:szCs w:val="24"/>
          <w:lang w:val="en-US"/>
        </w:rPr>
        <w:t>.</w:t>
      </w:r>
    </w:p>
    <w:p w14:paraId="331FD031" w14:textId="6148F026" w:rsidR="00B02C93" w:rsidRDefault="00855771"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Define</w:t>
      </w:r>
      <w:r w:rsidR="00B02C93">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${{\tilde{c}}_{\$}}$</w:t>
      </w:r>
      <w:r w:rsidR="00B02C93">
        <w:rPr>
          <w:rFonts w:ascii="Times New Roman" w:hAnsi="Times New Roman" w:cs="Times New Roman"/>
          <w:sz w:val="24"/>
          <w:szCs w:val="24"/>
          <w:lang w:val="en-US"/>
        </w:rPr>
        <w:t xml:space="preserve"> </w:t>
      </w:r>
      <w:r w:rsidR="00B02C93" w:rsidRPr="00B02C93">
        <w:rPr>
          <w:rFonts w:ascii="Times New Roman" w:hAnsi="Times New Roman" w:cs="Times New Roman"/>
          <w:sz w:val="24"/>
          <w:szCs w:val="24"/>
          <w:lang w:val="en-US"/>
        </w:rPr>
        <w:t xml:space="preserve">the vector of change in input prices imported by country i, in dollars, </w:t>
      </w:r>
      <w:r w:rsidR="007108AC">
        <w:rPr>
          <w:rFonts w:ascii="Times New Roman" w:hAnsi="Times New Roman" w:cs="Times New Roman"/>
          <w:sz w:val="24"/>
          <w:szCs w:val="24"/>
          <w:lang w:val="en-US"/>
        </w:rPr>
        <w:t>$\left</w:t>
      </w:r>
      <w:proofErr w:type="gramStart"/>
      <w:r w:rsidR="007108AC">
        <w:rPr>
          <w:rFonts w:ascii="Times New Roman" w:hAnsi="Times New Roman" w:cs="Times New Roman"/>
          <w:sz w:val="24"/>
          <w:szCs w:val="24"/>
          <w:lang w:val="en-US"/>
        </w:rPr>
        <w:t>( -</w:t>
      </w:r>
      <w:proofErr w:type="gramEnd"/>
      <w:r w:rsidR="007108AC">
        <w:rPr>
          <w:rFonts w:ascii="Times New Roman" w:hAnsi="Times New Roman" w:cs="Times New Roman"/>
          <w:sz w:val="24"/>
          <w:szCs w:val="24"/>
          <w:lang w:val="en-US"/>
        </w:rPr>
        <w:t>{{\text{c}}_{\$i}}\ldots0\ldots-{{\text{c}}_{\$i}}\right)$</w:t>
      </w:r>
      <w:r w:rsidR="00B02C93" w:rsidRPr="00B02C93">
        <w:rPr>
          <w:rFonts w:ascii="Times New Roman" w:hAnsi="Times New Roman" w:cs="Times New Roman"/>
          <w:sz w:val="24"/>
          <w:szCs w:val="24"/>
          <w:lang w:val="en-US"/>
        </w:rPr>
        <w:t xml:space="preserve">). </w:t>
      </w:r>
    </w:p>
    <w:p w14:paraId="6682BD97" w14:textId="3A118FE4" w:rsidR="009D1265" w:rsidRDefault="00B02C93" w:rsidP="009D1265">
      <w:pPr>
        <w:jc w:val="both"/>
        <w:rPr>
          <w:rFonts w:ascii="Times New Roman" w:hAnsi="Times New Roman" w:cs="Times New Roman"/>
          <w:sz w:val="24"/>
          <w:szCs w:val="24"/>
          <w:lang w:val="en-US"/>
        </w:rPr>
      </w:pPr>
      <w:r w:rsidRPr="00B02C93">
        <w:rPr>
          <w:rFonts w:ascii="Times New Roman" w:hAnsi="Times New Roman" w:cs="Times New Roman"/>
          <w:sz w:val="24"/>
          <w:szCs w:val="24"/>
          <w:lang w:val="en-US"/>
        </w:rPr>
        <w:t xml:space="preserve">From equation (2.2), we can write the direct impact </w:t>
      </w:r>
      <w:r w:rsidR="00855771">
        <w:rPr>
          <w:rFonts w:ascii="Times New Roman" w:hAnsi="Times New Roman" w:cs="Times New Roman"/>
          <w:sz w:val="24"/>
          <w:szCs w:val="24"/>
          <w:lang w:val="en-US"/>
        </w:rPr>
        <w:t>for</w:t>
      </w:r>
      <w:r w:rsidRPr="00B02C93">
        <w:rPr>
          <w:rFonts w:ascii="Times New Roman" w:hAnsi="Times New Roman" w:cs="Times New Roman"/>
          <w:sz w:val="24"/>
          <w:szCs w:val="24"/>
          <w:lang w:val="en-US"/>
        </w:rPr>
        <w:t xml:space="preserve"> country </w:t>
      </w:r>
      <w:r w:rsidR="007108AC">
        <w:rPr>
          <w:rFonts w:ascii="Times New Roman" w:hAnsi="Times New Roman" w:cs="Times New Roman"/>
          <w:sz w:val="24"/>
          <w:szCs w:val="24"/>
          <w:lang w:val="en-US"/>
        </w:rPr>
        <w:t>$i$</w:t>
      </w:r>
      <w:r w:rsidRPr="00B02C93">
        <w:rPr>
          <w:rFonts w:ascii="Times New Roman" w:hAnsi="Times New Roman" w:cs="Times New Roman"/>
          <w:sz w:val="24"/>
          <w:szCs w:val="24"/>
          <w:lang w:val="en-US"/>
        </w:rPr>
        <w:t xml:space="preserve"> of the fall in input prices from the rest of the world</w:t>
      </w:r>
      <w:r w:rsidR="00855771">
        <w:rPr>
          <w:rFonts w:ascii="Times New Roman" w:hAnsi="Times New Roman" w:cs="Times New Roman"/>
          <w:sz w:val="24"/>
          <w:szCs w:val="24"/>
          <w:lang w:val="en-US"/>
        </w:rPr>
        <w:t>. The direct impact corresponds to</w:t>
      </w:r>
      <w:r w:rsidRPr="00B02C93">
        <w:rPr>
          <w:rFonts w:ascii="Times New Roman" w:hAnsi="Times New Roman" w:cs="Times New Roman"/>
          <w:sz w:val="24"/>
          <w:szCs w:val="24"/>
          <w:lang w:val="en-US"/>
        </w:rPr>
        <w:t xml:space="preserve"> the product of the shock vector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text{</w:t>
      </w:r>
      <w:proofErr w:type="gramEnd"/>
      <w:r w:rsidR="007108AC">
        <w:rPr>
          <w:rFonts w:ascii="Times New Roman" w:hAnsi="Times New Roman" w:cs="Times New Roman"/>
          <w:sz w:val="24"/>
          <w:szCs w:val="24"/>
          <w:lang w:val="en-US"/>
        </w:rPr>
        <w:t>\tilde{c}}$</w:t>
      </w:r>
      <w:r w:rsidRPr="00B02C93">
        <w:rPr>
          <w:lang w:val="en-US"/>
        </w:rPr>
        <w:t xml:space="preserve"> </w:t>
      </w:r>
      <w:r w:rsidRPr="00B02C93">
        <w:rPr>
          <w:rFonts w:ascii="Times New Roman" w:hAnsi="Times New Roman" w:cs="Times New Roman"/>
          <w:sz w:val="24"/>
          <w:szCs w:val="24"/>
          <w:lang w:val="en-US"/>
        </w:rPr>
        <w:t xml:space="preserve"> and a matrix </w:t>
      </w:r>
      <w:r w:rsidR="007108AC">
        <w:rPr>
          <w:rFonts w:ascii="Times New Roman" w:hAnsi="Times New Roman" w:cs="Times New Roman"/>
          <w:sz w:val="24"/>
          <w:szCs w:val="24"/>
          <w:lang w:val="en-US"/>
        </w:rPr>
        <w:t>$\text{\tilde{B}}$</w:t>
      </w:r>
      <w:r w:rsidRPr="00B02C93">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widetilde</w:t>
      </w:r>
      <w:proofErr w:type="gramEnd"/>
      <w:r w:rsidR="007108AC">
        <w:rPr>
          <w:rFonts w:ascii="Times New Roman" w:hAnsi="Times New Roman" w:cs="Times New Roman"/>
          <w:sz w:val="24"/>
          <w:szCs w:val="24"/>
          <w:lang w:val="en-US"/>
        </w:rPr>
        <w:t>{\text{B }\!\!~\!\!\text{ }}$</w:t>
      </w:r>
      <w:r w:rsidR="00855771">
        <w:rPr>
          <w:rFonts w:ascii="Times New Roman" w:hAnsi="Times New Roman" w:cs="Times New Roman"/>
          <w:sz w:val="24"/>
          <w:szCs w:val="24"/>
          <w:lang w:val="en-US"/>
        </w:rPr>
        <w:t>builds on</w:t>
      </w:r>
      <w:r w:rsidRPr="00B02C93">
        <w:rPr>
          <w:rFonts w:ascii="Times New Roman" w:hAnsi="Times New Roman" w:cs="Times New Roman"/>
          <w:sz w:val="24"/>
          <w:szCs w:val="24"/>
          <w:lang w:val="en-US"/>
        </w:rPr>
        <w:t xml:space="preserve"> the large matrix A of which only the country blocks </w:t>
      </w:r>
      <w:r w:rsidR="00855771">
        <w:rPr>
          <w:rFonts w:ascii="Times New Roman" w:hAnsi="Times New Roman" w:cs="Times New Roman"/>
          <w:sz w:val="24"/>
          <w:szCs w:val="24"/>
          <w:lang w:val="en-US"/>
        </w:rPr>
        <w:t>of the inputs imported</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country </w:t>
      </w:r>
      <w:r w:rsidR="007108AC">
        <w:rPr>
          <w:rFonts w:ascii="Times New Roman" w:hAnsi="Times New Roman" w:cs="Times New Roman"/>
          <w:sz w:val="24"/>
          <w:szCs w:val="24"/>
          <w:lang w:val="en-US"/>
        </w:rPr>
        <w:t>$i$</w:t>
      </w:r>
      <w:r w:rsidRPr="00B02C93">
        <w:rPr>
          <w:rFonts w:ascii="Times New Roman" w:hAnsi="Times New Roman" w:cs="Times New Roman"/>
          <w:sz w:val="24"/>
          <w:szCs w:val="24"/>
          <w:lang w:val="en-US"/>
        </w:rPr>
        <w:t xml:space="preserve"> </w:t>
      </w:r>
      <w:r w:rsidR="00855771">
        <w:rPr>
          <w:rFonts w:ascii="Times New Roman" w:hAnsi="Times New Roman" w:cs="Times New Roman"/>
          <w:sz w:val="24"/>
          <w:szCs w:val="24"/>
          <w:lang w:val="en-US"/>
        </w:rPr>
        <w:t>from</w:t>
      </w:r>
      <w:r w:rsidRPr="00B02C93">
        <w:rPr>
          <w:rFonts w:ascii="Times New Roman" w:hAnsi="Times New Roman" w:cs="Times New Roman"/>
          <w:sz w:val="24"/>
          <w:szCs w:val="24"/>
          <w:lang w:val="en-US"/>
        </w:rPr>
        <w:t xml:space="preserve"> other countries have been retained. The other </w:t>
      </w:r>
      <w:r>
        <w:rPr>
          <w:rFonts w:ascii="Times New Roman" w:hAnsi="Times New Roman" w:cs="Times New Roman"/>
          <w:sz w:val="24"/>
          <w:szCs w:val="24"/>
          <w:lang w:val="en-US"/>
        </w:rPr>
        <w:t>coefficients are replaced by 0</w:t>
      </w:r>
      <w:r w:rsidRPr="00B02C93">
        <w:rPr>
          <w:rFonts w:ascii="Times New Roman" w:hAnsi="Times New Roman" w:cs="Times New Roman"/>
          <w:sz w:val="24"/>
          <w:szCs w:val="24"/>
          <w:lang w:val="en-US"/>
        </w:rPr>
        <w:t xml:space="preserve">, </w:t>
      </w:r>
      <w:r w:rsidR="00BE378D" w:rsidRPr="009D1265">
        <w:rPr>
          <w:rFonts w:ascii="Times New Roman" w:hAnsi="Times New Roman" w:cs="Times New Roman"/>
          <w:sz w:val="24"/>
          <w:szCs w:val="24"/>
          <w:lang w:val="en-US"/>
        </w:rPr>
        <w:t xml:space="preserve">including those of the block of country </w:t>
      </w:r>
      <w:r w:rsidR="007108AC">
        <w:rPr>
          <w:rFonts w:ascii="Times New Roman" w:hAnsi="Times New Roman" w:cs="Times New Roman"/>
          <w:sz w:val="24"/>
          <w:szCs w:val="24"/>
          <w:lang w:val="en-US"/>
        </w:rPr>
        <w:t>$i$</w:t>
      </w:r>
      <w:r w:rsidR="00BE378D" w:rsidRPr="009D1265">
        <w:rPr>
          <w:rFonts w:ascii="Times New Roman" w:hAnsi="Times New Roman" w:cs="Times New Roman"/>
          <w:sz w:val="24"/>
          <w:szCs w:val="24"/>
          <w:lang w:val="en-US"/>
        </w:rPr>
        <w:t xml:space="preserve"> concern</w:t>
      </w:r>
      <w:r w:rsidR="00BE378D">
        <w:rPr>
          <w:rFonts w:ascii="Times New Roman" w:hAnsi="Times New Roman" w:cs="Times New Roman"/>
          <w:sz w:val="24"/>
          <w:szCs w:val="24"/>
          <w:lang w:val="en-US"/>
        </w:rPr>
        <w:t>ing</w:t>
      </w:r>
      <w:r w:rsidR="00BE378D" w:rsidRPr="009D1265">
        <w:rPr>
          <w:rFonts w:ascii="Times New Roman" w:hAnsi="Times New Roman" w:cs="Times New Roman"/>
          <w:sz w:val="24"/>
          <w:szCs w:val="24"/>
          <w:lang w:val="en-US"/>
        </w:rPr>
        <w:t xml:space="preserve"> the </w:t>
      </w:r>
      <w:r w:rsidR="00BE378D">
        <w:rPr>
          <w:rFonts w:ascii="Times New Roman" w:hAnsi="Times New Roman" w:cs="Times New Roman"/>
          <w:sz w:val="24"/>
          <w:szCs w:val="24"/>
          <w:lang w:val="en-US"/>
        </w:rPr>
        <w:t xml:space="preserve">domestic </w:t>
      </w:r>
      <w:r w:rsidR="00BE378D" w:rsidRPr="009D1265">
        <w:rPr>
          <w:rFonts w:ascii="Times New Roman" w:hAnsi="Times New Roman" w:cs="Times New Roman"/>
          <w:sz w:val="24"/>
          <w:szCs w:val="24"/>
          <w:lang w:val="en-US"/>
        </w:rPr>
        <w:t>input</w:t>
      </w:r>
      <w:r w:rsidR="00BE378D">
        <w:rPr>
          <w:rFonts w:ascii="Times New Roman" w:hAnsi="Times New Roman" w:cs="Times New Roman"/>
          <w:sz w:val="24"/>
          <w:szCs w:val="24"/>
          <w:lang w:val="en-US"/>
        </w:rPr>
        <w:t>s</w:t>
      </w:r>
      <w:r w:rsidR="00BE378D" w:rsidRPr="009D1265">
        <w:rPr>
          <w:rFonts w:ascii="Times New Roman" w:hAnsi="Times New Roman" w:cs="Times New Roman"/>
          <w:sz w:val="24"/>
          <w:szCs w:val="24"/>
          <w:lang w:val="en-US"/>
        </w:rPr>
        <w:t xml:space="preserve"> of the shocked </w:t>
      </w:r>
      <w:r w:rsidR="00BE378D" w:rsidRPr="009D1265">
        <w:rPr>
          <w:rFonts w:ascii="Times New Roman" w:hAnsi="Times New Roman" w:cs="Times New Roman"/>
          <w:sz w:val="24"/>
          <w:szCs w:val="24"/>
          <w:lang w:val="en-US"/>
        </w:rPr>
        <w:lastRenderedPageBreak/>
        <w:t>country</w:t>
      </w:r>
      <w:r w:rsidR="00BE378D">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$i$</w:t>
      </w:r>
      <w:r w:rsidRPr="00B02C93">
        <w:rPr>
          <w:rFonts w:ascii="Times New Roman" w:hAnsi="Times New Roman" w:cs="Times New Roman"/>
          <w:sz w:val="24"/>
          <w:szCs w:val="24"/>
          <w:lang w:val="en-US"/>
        </w:rPr>
        <w:t xml:space="preserve">. The direct impact of the appreciation of the shocked country </w:t>
      </w:r>
      <w:r w:rsidR="007108AC">
        <w:rPr>
          <w:rFonts w:ascii="Times New Roman" w:hAnsi="Times New Roman" w:cs="Times New Roman"/>
          <w:sz w:val="24"/>
          <w:szCs w:val="24"/>
          <w:lang w:val="en-US"/>
        </w:rPr>
        <w:t>$i$</w:t>
      </w:r>
      <w:r w:rsidR="00BE378D" w:rsidRPr="00B02C93">
        <w:rPr>
          <w:rFonts w:ascii="Times New Roman" w:hAnsi="Times New Roman" w:cs="Times New Roman"/>
          <w:sz w:val="24"/>
          <w:szCs w:val="24"/>
          <w:lang w:val="en-US"/>
        </w:rPr>
        <w:t xml:space="preserve"> </w:t>
      </w:r>
      <w:r w:rsidRPr="00B02C93">
        <w:rPr>
          <w:rFonts w:ascii="Times New Roman" w:hAnsi="Times New Roman" w:cs="Times New Roman"/>
          <w:sz w:val="24"/>
          <w:szCs w:val="24"/>
          <w:lang w:val="en-US"/>
        </w:rPr>
        <w:t xml:space="preserve">on the price of its inputs </w:t>
      </w:r>
      <w:r w:rsidR="00BE378D">
        <w:rPr>
          <w:rFonts w:ascii="Times New Roman" w:hAnsi="Times New Roman" w:cs="Times New Roman"/>
          <w:sz w:val="24"/>
          <w:szCs w:val="24"/>
          <w:lang w:val="en-US"/>
        </w:rPr>
        <w:t>corresponds</w:t>
      </w:r>
      <w:r w:rsidRPr="00B02C93">
        <w:rPr>
          <w:rFonts w:ascii="Times New Roman" w:hAnsi="Times New Roman" w:cs="Times New Roman"/>
          <w:sz w:val="24"/>
          <w:szCs w:val="24"/>
          <w:lang w:val="en-US"/>
        </w:rPr>
        <w:t>, in dollars</w:t>
      </w:r>
      <w:r w:rsidR="00BE378D">
        <w:rPr>
          <w:rFonts w:ascii="Times New Roman" w:hAnsi="Times New Roman" w:cs="Times New Roman"/>
          <w:sz w:val="24"/>
          <w:szCs w:val="24"/>
          <w:lang w:val="en-US"/>
        </w:rPr>
        <w:t>,</w:t>
      </w:r>
      <w:r w:rsidRPr="00B02C93">
        <w:rPr>
          <w:rFonts w:ascii="Times New Roman" w:hAnsi="Times New Roman" w:cs="Times New Roman"/>
          <w:sz w:val="24"/>
          <w:szCs w:val="24"/>
          <w:lang w:val="en-US"/>
        </w:rPr>
        <w:t xml:space="preserve"> </w:t>
      </w:r>
      <w:r w:rsidR="00BE378D">
        <w:rPr>
          <w:rFonts w:ascii="Times New Roman" w:hAnsi="Times New Roman" w:cs="Times New Roman"/>
          <w:sz w:val="24"/>
          <w:szCs w:val="24"/>
          <w:lang w:val="en-US"/>
        </w:rPr>
        <w:t>to</w:t>
      </w:r>
      <w:r w:rsidRPr="00B02C93">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${{\tilde{c}}_{\$}}\</w:t>
      </w:r>
      <w:proofErr w:type="gramStart"/>
      <w:r w:rsidR="007108AC">
        <w:rPr>
          <w:rFonts w:ascii="Times New Roman" w:hAnsi="Times New Roman" w:cs="Times New Roman"/>
          <w:sz w:val="24"/>
          <w:szCs w:val="24"/>
          <w:lang w:val="en-US"/>
        </w:rPr>
        <w:t>text{</w:t>
      </w:r>
      <w:proofErr w:type="gramEnd"/>
      <w:r w:rsidR="007108AC">
        <w:rPr>
          <w:rFonts w:ascii="Times New Roman" w:hAnsi="Times New Roman" w:cs="Times New Roman"/>
          <w:sz w:val="24"/>
          <w:szCs w:val="24"/>
          <w:lang w:val="en-US"/>
        </w:rPr>
        <w:t>\tilde{B}}$</w:t>
      </w:r>
      <w:r w:rsidRPr="00B02C93">
        <w:rPr>
          <w:lang w:val="en-US"/>
        </w:rPr>
        <w:t>,</w:t>
      </w:r>
      <w:r w:rsidRPr="00B02C93">
        <w:rPr>
          <w:rFonts w:ascii="Times New Roman" w:hAnsi="Times New Roman" w:cs="Times New Roman"/>
          <w:sz w:val="24"/>
          <w:szCs w:val="24"/>
          <w:lang w:val="en-US"/>
        </w:rPr>
        <w:t>, with:</w:t>
      </w:r>
      <w:r>
        <w:rPr>
          <w:rFonts w:ascii="Times New Roman" w:hAnsi="Times New Roman" w:cs="Times New Roman"/>
          <w:sz w:val="24"/>
          <w:szCs w:val="24"/>
          <w:lang w:val="en-US"/>
        </w:rPr>
        <w:t xml:space="preserve"> </w:t>
      </w:r>
    </w:p>
    <w:p w14:paraId="40B0493C" w14:textId="1D9FF7A8" w:rsidR="00B02C93" w:rsidRPr="00B02C93" w:rsidRDefault="007108AC" w:rsidP="00B02C93">
      <w:pPr>
        <w:rPr>
          <w:lang w:val="en-US"/>
        </w:rPr>
      </w:pPr>
      <w:r>
        <w:rPr>
          <w:rFonts w:eastAsiaTheme="minorEastAsia"/>
          <w:lang w:val="en-US"/>
        </w:rPr>
        <w:t>${{\</w:t>
      </w:r>
      <w:proofErr w:type="gramStart"/>
      <w:r>
        <w:rPr>
          <w:rFonts w:eastAsiaTheme="minorEastAsia"/>
          <w:lang w:val="en-US"/>
        </w:rPr>
        <w:t>tilde</w:t>
      </w:r>
      <w:proofErr w:type="gramEnd"/>
      <w:r>
        <w:rPr>
          <w:rFonts w:eastAsiaTheme="minorEastAsia"/>
          <w:lang w:val="en-US"/>
        </w:rPr>
        <w:t>{c}}_{\$}}\text{\tilde{B}}=\left(-{{\text{c}}_{\$i}}\ldots0\ldots-{{\text{c}}_{\$i}}\right)\left(\begin{matrix}0&amp;\ldots{{\text{a}}_{\text{i}1}}{{\text{a}}_{11}}\ldots&amp;0\\0&amp;0&amp;0\\0&amp;\ldots{{\text{a}}_{\text{il}}}{{\text{a}}_{\text{pn}}}\ldots&amp;0\\\end{matrix}\right)$</w:t>
      </w:r>
      <w:r w:rsidR="00B02C93" w:rsidRPr="00B02C93">
        <w:rPr>
          <w:rFonts w:eastAsiaTheme="minorEastAsia"/>
          <w:lang w:val="en-US"/>
        </w:rPr>
        <w:t xml:space="preserve"> </w:t>
      </w:r>
      <w:r w:rsidR="00B02C93" w:rsidRPr="00B02C93">
        <w:rPr>
          <w:rFonts w:ascii="Times New Roman" w:hAnsi="Times New Roman" w:cs="Times New Roman"/>
          <w:sz w:val="24"/>
          <w:szCs w:val="24"/>
          <w:lang w:val="en-US"/>
        </w:rPr>
        <w:t>(2.4)</w:t>
      </w:r>
    </w:p>
    <w:p w14:paraId="45F6548B" w14:textId="611CC31B" w:rsidR="00B02C93" w:rsidRPr="00B02C93" w:rsidRDefault="00B02C93" w:rsidP="00B02C93">
      <w:pPr>
        <w:rPr>
          <w:lang w:val="en-US"/>
        </w:rPr>
      </w:pPr>
      <w:proofErr w:type="gramStart"/>
      <w:r w:rsidRPr="00B02C93">
        <w:rPr>
          <w:rFonts w:ascii="Times New Roman" w:hAnsi="Times New Roman" w:cs="Times New Roman"/>
          <w:sz w:val="24"/>
          <w:szCs w:val="24"/>
          <w:lang w:val="en-US"/>
        </w:rPr>
        <w:t>where</w:t>
      </w:r>
      <w:proofErr w:type="gramEnd"/>
      <w:r w:rsidRPr="00B02C93">
        <w:rPr>
          <w:rFonts w:ascii="Times New Roman" w:hAnsi="Times New Roman" w:cs="Times New Roman"/>
          <w:sz w:val="24"/>
          <w:szCs w:val="24"/>
          <w:lang w:val="en-US"/>
        </w:rPr>
        <w:t xml:space="preserve"> each</w:t>
      </w:r>
      <w:r>
        <w:rPr>
          <w:lang w:val="en-US"/>
        </w:rPr>
        <w:t xml:space="preserve"> </w:t>
      </w:r>
      <w:r w:rsidR="007108AC">
        <w:rPr>
          <w:lang w:val="en-US"/>
        </w:rPr>
        <w:t>${{\text{a}}_{\text{ij}}}{{\text{a}}_{\text{kl}}}$</w:t>
      </w:r>
      <w:r w:rsidRPr="00B02C93">
        <w:rPr>
          <w:lang w:val="en-US"/>
        </w:rPr>
        <w:t xml:space="preserve"> </w:t>
      </w:r>
      <w:r w:rsidRPr="00B02C93">
        <w:rPr>
          <w:rFonts w:ascii="Times New Roman" w:hAnsi="Times New Roman" w:cs="Times New Roman"/>
          <w:sz w:val="24"/>
          <w:szCs w:val="24"/>
          <w:lang w:val="en-US"/>
        </w:rPr>
        <w:t xml:space="preserve">element in the column block represents imports of inputs </w:t>
      </w:r>
      <w:r w:rsidR="00974639">
        <w:rPr>
          <w:rFonts w:ascii="Times New Roman" w:hAnsi="Times New Roman" w:cs="Times New Roman"/>
          <w:sz w:val="24"/>
          <w:szCs w:val="24"/>
          <w:lang w:val="en-US"/>
        </w:rPr>
        <w:t>by</w:t>
      </w:r>
      <w:r w:rsidRPr="00B02C93">
        <w:rPr>
          <w:rFonts w:ascii="Times New Roman" w:hAnsi="Times New Roman" w:cs="Times New Roman"/>
          <w:sz w:val="24"/>
          <w:szCs w:val="24"/>
          <w:lang w:val="en-US"/>
        </w:rPr>
        <w:t xml:space="preserve"> sector </w:t>
      </w:r>
      <w:r w:rsidR="007108AC">
        <w:rPr>
          <w:rFonts w:ascii="Times New Roman" w:hAnsi="Times New Roman" w:cs="Times New Roman"/>
          <w:sz w:val="24"/>
          <w:szCs w:val="24"/>
          <w:lang w:val="en-US"/>
        </w:rPr>
        <w:t>$j$</w:t>
      </w:r>
      <w:r w:rsidRPr="00B02C93">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$i~$</w:t>
      </w:r>
      <w:r w:rsidRPr="00B02C93">
        <w:rPr>
          <w:rFonts w:ascii="Times New Roman" w:hAnsi="Times New Roman" w:cs="Times New Roman"/>
          <w:sz w:val="24"/>
          <w:szCs w:val="24"/>
          <w:lang w:val="en-US"/>
        </w:rPr>
        <w:t>from sector</w:t>
      </w:r>
      <w:r w:rsidR="007108AC">
        <w:rPr>
          <w:rFonts w:ascii="Times New Roman" w:hAnsi="Times New Roman" w:cs="Times New Roman"/>
          <w:sz w:val="24"/>
          <w:szCs w:val="24"/>
          <w:lang w:val="en-US"/>
        </w:rPr>
        <w:t>$~l$</w:t>
      </w:r>
      <w:r w:rsidRPr="00B02C93">
        <w:rPr>
          <w:rFonts w:ascii="Times New Roman" w:hAnsi="Times New Roman" w:cs="Times New Roman"/>
          <w:sz w:val="24"/>
          <w:szCs w:val="24"/>
          <w:lang w:val="en-US"/>
        </w:rPr>
        <w:t xml:space="preserve"> in country </w:t>
      </w:r>
      <w:r w:rsidR="007108AC">
        <w:rPr>
          <w:rFonts w:ascii="Times New Roman" w:hAnsi="Times New Roman" w:cs="Times New Roman"/>
          <w:sz w:val="24"/>
          <w:szCs w:val="24"/>
          <w:lang w:val="en-US"/>
        </w:rPr>
        <w:t>$k$</w:t>
      </w:r>
      <w:r w:rsidRPr="00B02C93">
        <w:rPr>
          <w:rFonts w:ascii="Times New Roman" w:hAnsi="Times New Roman" w:cs="Times New Roman"/>
          <w:sz w:val="24"/>
          <w:szCs w:val="24"/>
          <w:lang w:val="en-US"/>
        </w:rPr>
        <w:t>.</w:t>
      </w:r>
    </w:p>
    <w:p w14:paraId="161638DB" w14:textId="32F0DD35" w:rsidR="00BD018F" w:rsidRPr="00245DC1" w:rsidRDefault="006A1F86" w:rsidP="009D1265">
      <w:pPr>
        <w:jc w:val="both"/>
        <w:rPr>
          <w:rFonts w:ascii="Times New Roman" w:eastAsiaTheme="minorEastAsia" w:hAnsi="Times New Roman" w:cs="Times New Roman"/>
          <w:lang w:val="en-US"/>
        </w:rPr>
      </w:pPr>
      <w:r w:rsidRPr="006A1F86">
        <w:rPr>
          <w:rFonts w:ascii="Times New Roman" w:hAnsi="Times New Roman" w:cs="Times New Roman"/>
          <w:sz w:val="24"/>
          <w:szCs w:val="24"/>
          <w:lang w:val="en-US"/>
        </w:rPr>
        <w:t xml:space="preserve">The direct effect on the world is therefore the sum of these vectors from equations (2.3) and (2.4), i. e. </w:t>
      </w:r>
      <w:r w:rsidR="007108AC">
        <w:rPr>
          <w:rFonts w:ascii="Times New Roman" w:hAnsi="Times New Roman" w:cs="Times New Roman"/>
          <w:sz w:val="24"/>
          <w:szCs w:val="24"/>
          <w:lang w:val="en-US"/>
        </w:rPr>
        <w:t>${{c}_{\$}}\</w:t>
      </w:r>
      <w:proofErr w:type="gramStart"/>
      <w:r w:rsidR="007108AC">
        <w:rPr>
          <w:rFonts w:ascii="Times New Roman" w:hAnsi="Times New Roman" w:cs="Times New Roman"/>
          <w:sz w:val="24"/>
          <w:szCs w:val="24"/>
          <w:lang w:val="en-US"/>
        </w:rPr>
        <w:t>text{</w:t>
      </w:r>
      <w:proofErr w:type="gramEnd"/>
      <w:r w:rsidR="007108AC">
        <w:rPr>
          <w:rFonts w:ascii="Times New Roman" w:hAnsi="Times New Roman" w:cs="Times New Roman"/>
          <w:sz w:val="24"/>
          <w:szCs w:val="24"/>
          <w:lang w:val="en-US"/>
        </w:rPr>
        <w:t>B}+{{\tilde{c}}_{\$}}\text{\tilde{B}}.~$</w:t>
      </w:r>
    </w:p>
    <w:p w14:paraId="6D8FF3A9" w14:textId="77777777" w:rsidR="00B02C93" w:rsidRPr="00BD018F" w:rsidRDefault="006A1F86" w:rsidP="009D1265">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t xml:space="preserve">An input price shock </w:t>
      </w:r>
      <w:r w:rsidRPr="006A1F86">
        <w:rPr>
          <w:rFonts w:ascii="Times New Roman" w:hAnsi="Times New Roman" w:cs="Times New Roman"/>
          <w:sz w:val="24"/>
          <w:szCs w:val="24"/>
          <w:lang w:val="en-US"/>
        </w:rPr>
        <w:t>then spreads to all sectors in all countries via the global intersectoral exchanges transcribed by the matrix of technical coefficients of the large matrix A. This process will be repeated several times, until the effects are completely exhausted.</w:t>
      </w:r>
    </w:p>
    <w:p w14:paraId="46838CE3" w14:textId="77777777" w:rsidR="006A1F86" w:rsidRDefault="006A1F86" w:rsidP="009D1265">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In the end, the total effect of the dollar shock is equal to the shock itself, incremented by changes in input prices due to changes in imported input prices, and by all marginal changes in output prices during the production processes</w:t>
      </w:r>
      <w:r w:rsidR="00BE378D">
        <w:rPr>
          <w:rFonts w:ascii="Times New Roman" w:hAnsi="Times New Roman" w:cs="Times New Roman"/>
          <w:sz w:val="24"/>
          <w:szCs w:val="24"/>
          <w:lang w:val="en-US"/>
        </w:rPr>
        <w:t>, i. e.:</w:t>
      </w:r>
    </w:p>
    <w:p w14:paraId="3FC0A8EC" w14:textId="000CC47F" w:rsidR="006A1F86" w:rsidRPr="00922719" w:rsidRDefault="007108AC" w:rsidP="007108AC">
      <w:pPr>
        <w:pStyle w:val="MTDisplayEquation"/>
        <w:rPr>
          <w:lang w:val="fr-FR"/>
        </w:rPr>
      </w:pPr>
      <w:r>
        <w:tab/>
        <w:t>${{S}_{\$}}=\</w:t>
      </w:r>
      <w:proofErr w:type="gramStart"/>
      <w:r>
        <w:t>Delta{</w:t>
      </w:r>
      <w:proofErr w:type="gramEnd"/>
      <w:r>
        <w:t>{P}_{\$}}={{c}_{\$}}+\left({{c}_{\$}}\text{B}+{{{\tilde{c}}}_{\$}}\text{\tilde{B}}\right)+\left({{c}_{\$}}\text{B}+{{{\tilde{c}}}_{\$}}\text{\tilde{B}}\right)\text{A}+\left({{c}_{\$}}\text{B}+{{{\tilde{c}}}_{\$}}\text{\tilde{B}}\right){{\text{A}}^{2}}+\ldots+\left({{c}_{\$}}\text{B}+{{{\tilde{c}}}_{\$}}\text{\tilde{B}}\right){{\text{A}}^{\text{n}}}$</w:t>
      </w:r>
    </w:p>
    <w:p w14:paraId="5D1D3203" w14:textId="77777777" w:rsidR="006A1F86" w:rsidRDefault="006A1F86" w:rsidP="009D1265">
      <w:pPr>
        <w:jc w:val="both"/>
        <w:rPr>
          <w:rFonts w:ascii="Times New Roman" w:hAnsi="Times New Roman" w:cs="Times New Roman"/>
          <w:sz w:val="24"/>
          <w:szCs w:val="24"/>
          <w:lang w:val="en-US"/>
        </w:rPr>
      </w:pPr>
    </w:p>
    <w:p w14:paraId="4414737B" w14:textId="7845773C" w:rsidR="006A1F86" w:rsidRPr="006A1F86" w:rsidRDefault="007108AC" w:rsidP="006A1F86">
      <w:pPr>
        <w:pStyle w:val="Equation"/>
      </w:pPr>
      <w:r>
        <w:t>${{S}_{\$}}={{c}_{\$}}+({{c}_{\$}</w:t>
      </w:r>
      <w:proofErr w:type="gramStart"/>
      <w:r>
        <w:t>}B</w:t>
      </w:r>
      <w:proofErr w:type="gramEnd"/>
      <w:r>
        <w:t>+{{\tilde{c}}_{\$}}\tilde{B})*{{(I-A)}^{-1}}$</w:t>
      </w:r>
      <w:r w:rsidR="006A1F86" w:rsidRPr="006A1F86">
        <w:tab/>
        <w:t>(2.5)</w:t>
      </w:r>
    </w:p>
    <w:p w14:paraId="5F9F2015" w14:textId="09EFF95A" w:rsidR="006A1F86" w:rsidRPr="006A1F86" w:rsidRDefault="006A1F86" w:rsidP="006A1F86">
      <w:pPr>
        <w:jc w:val="both"/>
        <w:rPr>
          <w:rFonts w:ascii="Times New Roman" w:hAnsi="Times New Roman" w:cs="Times New Roman"/>
          <w:sz w:val="24"/>
          <w:szCs w:val="24"/>
          <w:lang w:val="en-US"/>
        </w:rPr>
      </w:pPr>
      <w:r w:rsidRPr="006A1F86">
        <w:rPr>
          <w:rFonts w:ascii="Times New Roman" w:hAnsi="Times New Roman" w:cs="Times New Roman"/>
          <w:sz w:val="24"/>
          <w:szCs w:val="24"/>
          <w:lang w:val="en-US"/>
        </w:rPr>
        <w:t>With</w:t>
      </w:r>
      <w:r w:rsidRPr="006A1F86">
        <w:rPr>
          <w:lang w:val="en-US"/>
        </w:rPr>
        <w:t xml:space="preserve"> </w:t>
      </w:r>
      <w:r w:rsidR="007108AC">
        <w:rPr>
          <w:lang w:val="en-US"/>
        </w:rPr>
        <w:t>${{S}_{\$}}$</w:t>
      </w:r>
      <w:r w:rsidRPr="006A1F86">
        <w:rPr>
          <w:rFonts w:eastAsiaTheme="minorEastAsia"/>
          <w:lang w:val="en-US"/>
        </w:rPr>
        <w:t xml:space="preserve"> </w:t>
      </w:r>
      <w:r w:rsidRPr="006A1F86">
        <w:rPr>
          <w:rFonts w:ascii="Times New Roman" w:hAnsi="Times New Roman" w:cs="Times New Roman"/>
          <w:sz w:val="24"/>
          <w:szCs w:val="24"/>
          <w:lang w:val="en-US"/>
        </w:rPr>
        <w:t xml:space="preserve">the total impact vector composed of the elements </w:t>
      </w:r>
      <w:r w:rsidR="007108AC">
        <w:rPr>
          <w:rFonts w:ascii="Times New Roman" w:hAnsi="Times New Roman" w:cs="Times New Roman"/>
          <w:sz w:val="24"/>
          <w:szCs w:val="24"/>
          <w:lang w:val="en-US"/>
        </w:rPr>
        <w:t>${{\text{s}}_{\text</w:t>
      </w:r>
      <w:proofErr w:type="gramStart"/>
      <w:r w:rsidR="007108AC">
        <w:rPr>
          <w:rFonts w:ascii="Times New Roman" w:hAnsi="Times New Roman" w:cs="Times New Roman"/>
          <w:sz w:val="24"/>
          <w:szCs w:val="24"/>
          <w:lang w:val="en-US"/>
        </w:rPr>
        <w:t>{ }</w:t>
      </w:r>
      <w:proofErr w:type="gramEnd"/>
      <w:r w:rsidR="007108AC">
        <w:rPr>
          <w:rFonts w:ascii="Times New Roman" w:hAnsi="Times New Roman" w:cs="Times New Roman"/>
          <w:sz w:val="24"/>
          <w:szCs w:val="24"/>
          <w:lang w:val="en-US"/>
        </w:rPr>
        <w:t>\!\!\$\!\!\text{ij}}}$</w:t>
      </w:r>
      <w:r w:rsidRPr="006A1F86">
        <w:rPr>
          <w:lang w:val="en-US"/>
        </w:rPr>
        <w:t xml:space="preserve"> </w:t>
      </w:r>
      <w:r w:rsidRPr="006A1F86">
        <w:rPr>
          <w:rFonts w:ascii="Times New Roman" w:hAnsi="Times New Roman" w:cs="Times New Roman"/>
          <w:sz w:val="24"/>
          <w:szCs w:val="24"/>
          <w:lang w:val="en-US"/>
        </w:rPr>
        <w:t xml:space="preserve">showing the total impact of the shock on country </w:t>
      </w:r>
      <w:r w:rsidR="007108AC">
        <w:rPr>
          <w:rFonts w:ascii="Times New Roman" w:hAnsi="Times New Roman" w:cs="Times New Roman"/>
          <w:sz w:val="24"/>
          <w:szCs w:val="24"/>
          <w:lang w:val="en-US"/>
        </w:rPr>
        <w:t>$i$</w:t>
      </w:r>
      <w:r w:rsidRPr="006A1F86">
        <w:rPr>
          <w:rFonts w:ascii="Times New Roman" w:hAnsi="Times New Roman" w:cs="Times New Roman"/>
          <w:sz w:val="24"/>
          <w:szCs w:val="24"/>
          <w:lang w:val="en-US"/>
        </w:rPr>
        <w:t xml:space="preserve">'s sector </w:t>
      </w:r>
      <w:r w:rsidR="007108AC">
        <w:rPr>
          <w:rFonts w:ascii="Times New Roman" w:hAnsi="Times New Roman" w:cs="Times New Roman"/>
          <w:sz w:val="24"/>
          <w:szCs w:val="24"/>
          <w:lang w:val="en-US"/>
        </w:rPr>
        <w:t>$j$</w:t>
      </w:r>
      <w:r w:rsidRPr="006A1F86">
        <w:rPr>
          <w:rFonts w:ascii="Times New Roman" w:hAnsi="Times New Roman" w:cs="Times New Roman"/>
          <w:sz w:val="24"/>
          <w:szCs w:val="24"/>
          <w:lang w:val="en-US"/>
        </w:rPr>
        <w:t>.</w:t>
      </w:r>
      <w:r w:rsidR="00F275AD">
        <w:rPr>
          <w:rFonts w:ascii="Times New Roman" w:hAnsi="Times New Roman" w:cs="Times New Roman"/>
          <w:sz w:val="24"/>
          <w:szCs w:val="24"/>
          <w:lang w:val="en-US"/>
        </w:rPr>
        <w:t xml:space="preserve"> </w:t>
      </w:r>
    </w:p>
    <w:p w14:paraId="769E9CC4" w14:textId="54159D88" w:rsidR="006A1F86" w:rsidRDefault="0010679F" w:rsidP="009D1265">
      <w:pPr>
        <w:jc w:val="both"/>
        <w:rPr>
          <w:rFonts w:ascii="Times New Roman" w:hAnsi="Times New Roman" w:cs="Times New Roman"/>
          <w:sz w:val="24"/>
          <w:szCs w:val="24"/>
          <w:lang w:val="en-US"/>
        </w:rPr>
      </w:pPr>
      <w:r w:rsidRPr="0010679F">
        <w:rPr>
          <w:rFonts w:ascii="Times New Roman" w:hAnsi="Times New Roman" w:cs="Times New Roman"/>
          <w:sz w:val="24"/>
          <w:szCs w:val="24"/>
          <w:lang w:val="en-US"/>
        </w:rPr>
        <w:t xml:space="preserve">Equation (2.5) gives the absolute evolution of input prices in international currency. To obtain the absolute evolution of the input prices of the shocked country in national currency, </w:t>
      </w:r>
      <w:r w:rsidR="00BE378D">
        <w:rPr>
          <w:rFonts w:ascii="Times New Roman" w:hAnsi="Times New Roman" w:cs="Times New Roman"/>
          <w:sz w:val="24"/>
          <w:szCs w:val="24"/>
          <w:lang w:val="en-US"/>
        </w:rPr>
        <w:t>we</w:t>
      </w:r>
      <w:r w:rsidRPr="0010679F">
        <w:rPr>
          <w:rFonts w:ascii="Times New Roman" w:hAnsi="Times New Roman" w:cs="Times New Roman"/>
          <w:sz w:val="24"/>
          <w:szCs w:val="24"/>
          <w:lang w:val="en-US"/>
        </w:rPr>
        <w:t xml:space="preserve"> remove the exchange rate shock and multiply this balance by the scalar of conversion equal to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frac{</w:t>
      </w:r>
      <w:proofErr w:type="gramEnd"/>
      <w:r w:rsidR="007108AC">
        <w:rPr>
          <w:rFonts w:ascii="Times New Roman" w:hAnsi="Times New Roman" w:cs="Times New Roman"/>
          <w:sz w:val="24"/>
          <w:szCs w:val="24"/>
          <w:lang w:val="en-US"/>
        </w:rPr>
        <w:t>1}{1+{{\text{c}}_{\text{ }\!\!\$\!\!\text{i}}}}=0.5~$</w:t>
      </w:r>
      <w:r w:rsidR="00BE378D">
        <w:rPr>
          <w:lang w:val="en-US"/>
        </w:rPr>
        <w:t xml:space="preserve">, </w:t>
      </w:r>
      <w:r w:rsidRPr="0010679F">
        <w:rPr>
          <w:rFonts w:ascii="Times New Roman" w:hAnsi="Times New Roman" w:cs="Times New Roman"/>
          <w:sz w:val="24"/>
          <w:szCs w:val="24"/>
          <w:lang w:val="en-US"/>
        </w:rPr>
        <w:t xml:space="preserve">since according to our hypotheses </w:t>
      </w:r>
      <w:r w:rsidR="007108AC">
        <w:rPr>
          <w:rFonts w:ascii="Times New Roman" w:hAnsi="Times New Roman" w:cs="Times New Roman"/>
          <w:sz w:val="24"/>
          <w:szCs w:val="24"/>
          <w:lang w:val="en-US"/>
        </w:rPr>
        <w:t>${{\text{c}}_{\$i}}$</w:t>
      </w:r>
      <w:r w:rsidRPr="0010679F">
        <w:rPr>
          <w:lang w:val="en-US"/>
        </w:rPr>
        <w:t>=1</w:t>
      </w:r>
      <w:r w:rsidRPr="0010679F">
        <w:rPr>
          <w:rFonts w:ascii="Times New Roman" w:hAnsi="Times New Roman" w:cs="Times New Roman"/>
          <w:sz w:val="24"/>
          <w:szCs w:val="24"/>
          <w:lang w:val="en-US"/>
        </w:rPr>
        <w:t>:</w:t>
      </w:r>
    </w:p>
    <w:p w14:paraId="3DF114EC" w14:textId="7C5C6419" w:rsidR="0010679F" w:rsidRPr="00922719" w:rsidRDefault="007108AC" w:rsidP="007108AC">
      <w:pPr>
        <w:pStyle w:val="MTDisplayEquation"/>
        <w:rPr>
          <w:lang w:val="fr-FR"/>
        </w:rPr>
      </w:pPr>
      <w:r>
        <w:tab/>
        <w:t>$\</w:t>
      </w:r>
      <w:proofErr w:type="gramStart"/>
      <w:r>
        <w:t>text</w:t>
      </w:r>
      <w:proofErr w:type="gramEnd"/>
      <w:r>
        <w:t>{S}=\left( \frac{1}{1+{{c}_{\$i}}}\right)\text{*}\left({{S}_{\$}}-{{c}_{\$}}\right)$</w:t>
      </w:r>
    </w:p>
    <w:p w14:paraId="64BC762D" w14:textId="768FDAF5" w:rsidR="00CC746B" w:rsidRDefault="0010679F" w:rsidP="009D1265">
      <w:pPr>
        <w:jc w:val="both"/>
        <w:rPr>
          <w:rFonts w:ascii="Times New Roman" w:hAnsi="Times New Roman" w:cs="Times New Roman"/>
          <w:sz w:val="24"/>
          <w:szCs w:val="24"/>
          <w:lang w:val="en-US"/>
        </w:rPr>
      </w:pPr>
      <w:r>
        <w:rPr>
          <w:rFonts w:ascii="Times New Roman" w:hAnsi="Times New Roman" w:cs="Times New Roman"/>
          <w:sz w:val="24"/>
          <w:szCs w:val="24"/>
          <w:lang w:val="en-US"/>
        </w:rPr>
        <w:t>With S</w:t>
      </w:r>
      <w:r w:rsidRPr="0010679F">
        <w:rPr>
          <w:rFonts w:ascii="Times New Roman" w:hAnsi="Times New Roman" w:cs="Times New Roman"/>
          <w:sz w:val="24"/>
          <w:szCs w:val="24"/>
          <w:lang w:val="en-US"/>
        </w:rPr>
        <w:t xml:space="preserve"> a </w:t>
      </w:r>
      <w:r w:rsidR="00457F65">
        <w:rPr>
          <w:rFonts w:ascii="Times New Roman" w:hAnsi="Times New Roman" w:cs="Times New Roman"/>
          <w:sz w:val="24"/>
          <w:szCs w:val="24"/>
          <w:lang w:val="en-US"/>
        </w:rPr>
        <w:t>vector in shocked</w:t>
      </w:r>
      <w:r w:rsidRPr="0010679F">
        <w:rPr>
          <w:rFonts w:ascii="Times New Roman" w:hAnsi="Times New Roman" w:cs="Times New Roman"/>
          <w:sz w:val="24"/>
          <w:szCs w:val="24"/>
          <w:lang w:val="en-US"/>
        </w:rPr>
        <w:t xml:space="preserve"> currency for all countries of the world.</w:t>
      </w:r>
      <w:r w:rsidR="00CC746B">
        <w:rPr>
          <w:rFonts w:ascii="Times New Roman" w:hAnsi="Times New Roman" w:cs="Times New Roman"/>
          <w:sz w:val="24"/>
          <w:szCs w:val="24"/>
          <w:lang w:val="en-US"/>
        </w:rPr>
        <w:t xml:space="preserve"> S represents </w:t>
      </w:r>
      <w:r w:rsidR="00CC746B" w:rsidRPr="00CC746B">
        <w:rPr>
          <w:rFonts w:ascii="Times New Roman" w:hAnsi="Times New Roman" w:cs="Times New Roman"/>
          <w:sz w:val="24"/>
          <w:szCs w:val="24"/>
          <w:lang w:val="en-US"/>
        </w:rPr>
        <w:t>the overall impact of a shock on prices</w:t>
      </w:r>
      <w:r w:rsidR="00CC746B">
        <w:rPr>
          <w:rFonts w:ascii="Times New Roman" w:hAnsi="Times New Roman" w:cs="Times New Roman"/>
          <w:sz w:val="24"/>
          <w:szCs w:val="24"/>
          <w:lang w:val="en-US"/>
        </w:rPr>
        <w:t xml:space="preserve"> in each branch of each country. The </w:t>
      </w:r>
      <w:r w:rsidR="00CC746B" w:rsidRPr="00CC746B">
        <w:rPr>
          <w:rFonts w:ascii="Times New Roman" w:hAnsi="Times New Roman" w:cs="Times New Roman"/>
          <w:sz w:val="24"/>
          <w:szCs w:val="24"/>
          <w:lang w:val="en-US"/>
        </w:rPr>
        <w:t>average effect of the shock on output prices in each country</w:t>
      </w:r>
      <w:r w:rsidR="00CC746B">
        <w:rPr>
          <w:rFonts w:ascii="Times New Roman" w:hAnsi="Times New Roman" w:cs="Times New Roman"/>
          <w:sz w:val="24"/>
          <w:szCs w:val="24"/>
          <w:lang w:val="en-US"/>
        </w:rPr>
        <w:t xml:space="preserve"> </w:t>
      </w:r>
      <w:r w:rsidR="007108AC">
        <w:rPr>
          <w:rFonts w:ascii="Times New Roman" w:hAnsi="Times New Roman" w:cs="Times New Roman"/>
          <w:sz w:val="24"/>
          <w:szCs w:val="24"/>
          <w:lang w:val="en-US"/>
        </w:rPr>
        <w:t>$\</w:t>
      </w:r>
      <w:proofErr w:type="gramStart"/>
      <w:r w:rsidR="007108AC">
        <w:rPr>
          <w:rFonts w:ascii="Times New Roman" w:hAnsi="Times New Roman" w:cs="Times New Roman"/>
          <w:sz w:val="24"/>
          <w:szCs w:val="24"/>
          <w:lang w:val="en-US"/>
        </w:rPr>
        <w:t>bar{</w:t>
      </w:r>
      <w:proofErr w:type="gramEnd"/>
      <w:r w:rsidR="007108AC">
        <w:rPr>
          <w:rFonts w:ascii="Times New Roman" w:hAnsi="Times New Roman" w:cs="Times New Roman"/>
          <w:sz w:val="24"/>
          <w:szCs w:val="24"/>
          <w:lang w:val="en-US"/>
        </w:rPr>
        <w:t>S}$</w:t>
      </w:r>
      <w:r w:rsidR="00CC746B" w:rsidRPr="00CC746B">
        <w:rPr>
          <w:lang w:val="en-US"/>
        </w:rPr>
        <w:t xml:space="preserve"> </w:t>
      </w:r>
      <w:r w:rsidR="00CC746B" w:rsidRPr="00CC746B">
        <w:rPr>
          <w:rFonts w:ascii="Times New Roman" w:hAnsi="Times New Roman" w:cs="Times New Roman"/>
          <w:sz w:val="24"/>
          <w:szCs w:val="24"/>
          <w:lang w:val="en-US"/>
        </w:rPr>
        <w:t xml:space="preserve">is computed as a weighted average of the </w:t>
      </w:r>
      <w:r w:rsidR="00CC746B">
        <w:rPr>
          <w:rFonts w:ascii="Times New Roman" w:hAnsi="Times New Roman" w:cs="Times New Roman"/>
          <w:sz w:val="24"/>
          <w:szCs w:val="24"/>
          <w:lang w:val="en-US"/>
        </w:rPr>
        <w:t xml:space="preserve">sectoral effects of the shock. </w:t>
      </w:r>
      <w:r w:rsidR="00CC746B" w:rsidRPr="00CC746B">
        <w:rPr>
          <w:rFonts w:ascii="Times New Roman" w:hAnsi="Times New Roman" w:cs="Times New Roman"/>
          <w:sz w:val="24"/>
          <w:szCs w:val="24"/>
          <w:lang w:val="en-US"/>
        </w:rPr>
        <w:t xml:space="preserve">For each country, we </w:t>
      </w:r>
      <w:r w:rsidR="00CC746B">
        <w:rPr>
          <w:rFonts w:ascii="Times New Roman" w:hAnsi="Times New Roman" w:cs="Times New Roman"/>
          <w:sz w:val="24"/>
          <w:szCs w:val="24"/>
          <w:lang w:val="en-US"/>
        </w:rPr>
        <w:t>compute</w:t>
      </w:r>
      <w:r w:rsidR="00CC746B" w:rsidRPr="00CC746B">
        <w:rPr>
          <w:rFonts w:ascii="Times New Roman" w:hAnsi="Times New Roman" w:cs="Times New Roman"/>
          <w:sz w:val="24"/>
          <w:szCs w:val="24"/>
          <w:lang w:val="en-US"/>
        </w:rPr>
        <w:t xml:space="preserve"> a weight</w:t>
      </w:r>
      <w:r w:rsidR="00CC746B">
        <w:rPr>
          <w:rFonts w:ascii="Times New Roman" w:hAnsi="Times New Roman" w:cs="Times New Roman"/>
          <w:sz w:val="24"/>
          <w:szCs w:val="24"/>
          <w:lang w:val="en-US"/>
        </w:rPr>
        <w:t>ed average of the shock effects</w:t>
      </w:r>
      <w:r w:rsidR="00CC746B" w:rsidRPr="00CC746B">
        <w:rPr>
          <w:rFonts w:ascii="Times New Roman" w:hAnsi="Times New Roman" w:cs="Times New Roman"/>
          <w:sz w:val="24"/>
          <w:szCs w:val="24"/>
          <w:lang w:val="en-US"/>
        </w:rPr>
        <w:t xml:space="preserve">, based on </w:t>
      </w:r>
      <w:r w:rsidR="00CC746B">
        <w:rPr>
          <w:rFonts w:ascii="Times New Roman" w:hAnsi="Times New Roman" w:cs="Times New Roman"/>
          <w:sz w:val="24"/>
          <w:szCs w:val="24"/>
          <w:lang w:val="en-US"/>
        </w:rPr>
        <w:t>three</w:t>
      </w:r>
      <w:r w:rsidR="00CC746B" w:rsidRPr="00CC746B">
        <w:rPr>
          <w:rFonts w:ascii="Times New Roman" w:hAnsi="Times New Roman" w:cs="Times New Roman"/>
          <w:sz w:val="24"/>
          <w:szCs w:val="24"/>
          <w:lang w:val="en-US"/>
        </w:rPr>
        <w:t xml:space="preserve"> types of aggregation: the sectoral str</w:t>
      </w:r>
      <w:r w:rsidR="00CC746B">
        <w:rPr>
          <w:rFonts w:ascii="Times New Roman" w:hAnsi="Times New Roman" w:cs="Times New Roman"/>
          <w:sz w:val="24"/>
          <w:szCs w:val="24"/>
          <w:lang w:val="en-US"/>
        </w:rPr>
        <w:t xml:space="preserve">ucture of output, </w:t>
      </w:r>
      <w:r w:rsidR="00CC746B" w:rsidRPr="00CC746B">
        <w:rPr>
          <w:rFonts w:ascii="Times New Roman" w:hAnsi="Times New Roman" w:cs="Times New Roman"/>
          <w:sz w:val="24"/>
          <w:szCs w:val="24"/>
          <w:lang w:val="en-US"/>
        </w:rPr>
        <w:t>the sectoral structure of exports</w:t>
      </w:r>
      <w:r w:rsidR="00CC746B">
        <w:rPr>
          <w:rFonts w:ascii="Times New Roman" w:hAnsi="Times New Roman" w:cs="Times New Roman"/>
          <w:sz w:val="24"/>
          <w:szCs w:val="24"/>
          <w:lang w:val="en-US"/>
        </w:rPr>
        <w:t xml:space="preserve"> and the sectoral structure of household consumption</w:t>
      </w:r>
      <w:r w:rsidR="00CC746B" w:rsidRPr="00CC746B">
        <w:rPr>
          <w:rFonts w:ascii="Times New Roman" w:hAnsi="Times New Roman" w:cs="Times New Roman"/>
          <w:sz w:val="24"/>
          <w:szCs w:val="24"/>
          <w:lang w:val="en-US"/>
        </w:rPr>
        <w:t>.</w:t>
      </w:r>
    </w:p>
    <w:p w14:paraId="2D0E9163" w14:textId="6ACADF71" w:rsidR="00CC746B" w:rsidRDefault="00CC746B" w:rsidP="00CC746B">
      <w:pPr>
        <w:jc w:val="both"/>
        <w:rPr>
          <w:rFonts w:ascii="Times New Roman" w:eastAsiaTheme="minorEastAsia" w:hAnsi="Times New Roman" w:cs="Times New Roman"/>
          <w:sz w:val="24"/>
          <w:szCs w:val="24"/>
          <w:lang w:val="en-US"/>
        </w:rPr>
      </w:pPr>
      <w:r>
        <w:rPr>
          <w:rFonts w:ascii="Times New Roman" w:hAnsi="Times New Roman" w:cs="Times New Roman"/>
          <w:sz w:val="24"/>
          <w:szCs w:val="24"/>
          <w:lang w:val="en-US"/>
        </w:rPr>
        <w:lastRenderedPageBreak/>
        <w:t>Hence</w:t>
      </w:r>
      <w:r w:rsidRPr="00CC746B">
        <w:rPr>
          <w:rFonts w:ascii="Times New Roman" w:hAnsi="Times New Roman"/>
          <w:szCs w:val="24"/>
          <w:lang w:val="en-US"/>
        </w:rPr>
        <w:t xml:space="preserve"> </w:t>
      </w:r>
      <w:r w:rsidR="007108AC">
        <w:rPr>
          <w:rFonts w:ascii="Times New Roman" w:hAnsi="Times New Roman"/>
          <w:szCs w:val="24"/>
          <w:lang w:val="en-US"/>
        </w:rPr>
        <w:t>$\overline{s_{i}^{Y}}$</w:t>
      </w:r>
      <w:r>
        <w:rPr>
          <w:rFonts w:ascii="Times New Roman" w:eastAsiaTheme="minorEastAsia" w:hAnsi="Times New Roman" w:cs="Times New Roman"/>
          <w:sz w:val="24"/>
          <w:szCs w:val="24"/>
          <w:lang w:val="en-US"/>
        </w:rPr>
        <w:t>=</w:t>
      </w:r>
      <w:r w:rsidR="007108AC">
        <w:rPr>
          <w:rFonts w:ascii="Times New Roman" w:eastAsiaTheme="minorEastAsia" w:hAnsi="Times New Roman" w:cs="Times New Roman"/>
          <w:sz w:val="24"/>
          <w:szCs w:val="24"/>
          <w:lang w:val="en-US"/>
        </w:rPr>
        <w:t>$~\</w:t>
      </w:r>
      <w:proofErr w:type="gramStart"/>
      <w:r w:rsidR="007108AC">
        <w:rPr>
          <w:rFonts w:ascii="Times New Roman" w:eastAsiaTheme="minorEastAsia" w:hAnsi="Times New Roman" w:cs="Times New Roman"/>
          <w:sz w:val="24"/>
          <w:szCs w:val="24"/>
          <w:lang w:val="en-US"/>
        </w:rPr>
        <w:t>underset{</w:t>
      </w:r>
      <w:proofErr w:type="gramEnd"/>
      <w:r w:rsidR="007108AC">
        <w:rPr>
          <w:rFonts w:ascii="Times New Roman" w:eastAsiaTheme="minorEastAsia" w:hAnsi="Times New Roman" w:cs="Times New Roman"/>
          <w:sz w:val="24"/>
          <w:szCs w:val="24"/>
          <w:lang w:val="en-US"/>
        </w:rPr>
        <w:t>j=1}{\overset{n}{\mathop \sum }}\,\frac{{{s}_{ij}}~.~{{y}_{ij}}}{{{y}_{i}}}$</w:t>
      </w:r>
      <w:r>
        <w:rPr>
          <w:rFonts w:ascii="Times New Roman" w:eastAsiaTheme="minorEastAsia" w:hAnsi="Times New Roman" w:cs="Times New Roman"/>
          <w:sz w:val="24"/>
          <w:szCs w:val="24"/>
          <w:lang w:val="en-US"/>
        </w:rPr>
        <w:t xml:space="preserve"> represents the </w:t>
      </w:r>
      <w:r w:rsidRPr="00CC746B">
        <w:rPr>
          <w:rFonts w:ascii="Times New Roman" w:eastAsiaTheme="minorEastAsia" w:hAnsi="Times New Roman" w:cs="Times New Roman"/>
          <w:sz w:val="24"/>
          <w:szCs w:val="24"/>
          <w:lang w:val="en-US"/>
        </w:rPr>
        <w:t>average effect of the shock on output prices in country</w:t>
      </w:r>
      <w:r w:rsidR="007108AC">
        <w:rPr>
          <w:rFonts w:ascii="Times New Roman" w:eastAsiaTheme="minorEastAsia" w:hAnsi="Times New Roman" w:cs="Times New Roman"/>
          <w:sz w:val="24"/>
          <w:szCs w:val="24"/>
          <w:lang w:val="en-US"/>
        </w:rPr>
        <w:t>$~i$</w:t>
      </w:r>
      <w:r>
        <w:rPr>
          <w:rFonts w:ascii="Times New Roman" w:eastAsiaTheme="minorEastAsia" w:hAnsi="Times New Roman" w:cs="Times New Roman"/>
          <w:sz w:val="24"/>
          <w:szCs w:val="24"/>
          <w:lang w:val="en-US"/>
        </w:rPr>
        <w:t xml:space="preserve">, </w:t>
      </w:r>
      <w:r w:rsidR="00E065E3">
        <w:rPr>
          <w:rFonts w:ascii="Times New Roman" w:eastAsiaTheme="minorEastAsia" w:hAnsi="Times New Roman" w:cs="Times New Roman"/>
          <w:sz w:val="24"/>
          <w:szCs w:val="24"/>
          <w:lang w:val="en-US"/>
        </w:rPr>
        <w:t xml:space="preserve">with </w:t>
      </w:r>
      <w:r w:rsidR="007108AC">
        <w:rPr>
          <w:rFonts w:ascii="Times New Roman" w:eastAsiaTheme="minorEastAsia" w:hAnsi="Times New Roman" w:cs="Times New Roman"/>
          <w:sz w:val="24"/>
          <w:szCs w:val="24"/>
          <w:lang w:val="en-US"/>
        </w:rPr>
        <w:t>${{\text{s}}_{\text{ij}}}$</w:t>
      </w:r>
      <w:r w:rsidRPr="00CC746B">
        <w:rPr>
          <w:lang w:val="en-US"/>
        </w:rPr>
        <w:t xml:space="preserve"> </w:t>
      </w:r>
      <w:r w:rsidR="006340F3" w:rsidRPr="006340F3">
        <w:rPr>
          <w:rFonts w:ascii="Times New Roman" w:eastAsiaTheme="minorEastAsia" w:hAnsi="Times New Roman" w:cs="Times New Roman"/>
          <w:sz w:val="24"/>
          <w:szCs w:val="24"/>
          <w:lang w:val="en-US"/>
        </w:rPr>
        <w:t xml:space="preserve">the impact of the shock on the output prices </w:t>
      </w:r>
      <w:r w:rsidR="00DA4437">
        <w:rPr>
          <w:rFonts w:ascii="Times New Roman" w:eastAsiaTheme="minorEastAsia" w:hAnsi="Times New Roman" w:cs="Times New Roman"/>
          <w:sz w:val="24"/>
          <w:szCs w:val="24"/>
          <w:lang w:val="en-US"/>
        </w:rPr>
        <w:t>of industry</w:t>
      </w:r>
      <w:r w:rsidR="00DA4437">
        <w:rPr>
          <w:lang w:val="en-US"/>
        </w:rPr>
        <w:t xml:space="preserve"> </w:t>
      </w:r>
      <w:r w:rsidR="007108AC">
        <w:rPr>
          <w:lang w:val="en-US"/>
        </w:rPr>
        <w:t>$j$</w:t>
      </w:r>
      <w:r w:rsidR="00DA4437" w:rsidRPr="006340F3">
        <w:rPr>
          <w:lang w:val="en-US"/>
        </w:rPr>
        <w:t xml:space="preserve"> </w:t>
      </w:r>
      <w:r w:rsidR="006340F3" w:rsidRPr="006340F3">
        <w:rPr>
          <w:rFonts w:ascii="Times New Roman" w:eastAsiaTheme="minorEastAsia" w:hAnsi="Times New Roman" w:cs="Times New Roman"/>
          <w:sz w:val="24"/>
          <w:szCs w:val="24"/>
          <w:lang w:val="en-US"/>
        </w:rPr>
        <w:t xml:space="preserve">for country </w:t>
      </w:r>
      <w:r w:rsidR="007108AC">
        <w:rPr>
          <w:rFonts w:ascii="Times New Roman" w:eastAsiaTheme="minorEastAsia" w:hAnsi="Times New Roman" w:cs="Times New Roman"/>
          <w:sz w:val="24"/>
          <w:szCs w:val="24"/>
          <w:lang w:val="en-US"/>
        </w:rPr>
        <w:t>$i$</w:t>
      </w:r>
      <w:r w:rsid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${{\text{y}}_{\text{ij}}}$</w:t>
      </w:r>
      <w:r w:rsidR="00DA4437" w:rsidRP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the output of industry</w:t>
      </w:r>
      <w:r w:rsidR="00DA4437" w:rsidRP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$j~$</w:t>
      </w:r>
      <w:r w:rsidR="00DA4437" w:rsidRPr="00DA4437">
        <w:rPr>
          <w:rFonts w:ascii="Times New Roman" w:eastAsiaTheme="minorEastAsia" w:hAnsi="Times New Roman" w:cs="Times New Roman"/>
          <w:sz w:val="24"/>
          <w:szCs w:val="24"/>
          <w:lang w:val="en-US"/>
        </w:rPr>
        <w:t>in country</w:t>
      </w:r>
      <w:r w:rsidR="00DA4437" w:rsidRP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$i$</w:t>
      </w:r>
      <w:r w:rsidR="00DA4437">
        <w:rPr>
          <w:rFonts w:ascii="Times New Roman" w:eastAsiaTheme="minorEastAsia" w:hAnsi="Times New Roman" w:cs="Times New Roman"/>
          <w:lang w:val="en-US"/>
        </w:rPr>
        <w:t xml:space="preserve"> </w:t>
      </w:r>
      <w:r w:rsidR="00DA4437" w:rsidRPr="00DA4437">
        <w:rPr>
          <w:rFonts w:ascii="Times New Roman" w:eastAsiaTheme="minorEastAsia" w:hAnsi="Times New Roman" w:cs="Times New Roman"/>
          <w:sz w:val="24"/>
          <w:szCs w:val="24"/>
          <w:lang w:val="en-US"/>
        </w:rPr>
        <w:t>and</w:t>
      </w:r>
      <w:r w:rsidR="00DA4437">
        <w:rPr>
          <w:rFonts w:ascii="Times New Roman" w:eastAsiaTheme="minorEastAsia" w:hAnsi="Times New Roman" w:cs="Times New Roman"/>
          <w:lang w:val="en-US"/>
        </w:rPr>
        <w:t xml:space="preserve"> </w:t>
      </w:r>
      <w:r w:rsidR="007108AC">
        <w:rPr>
          <w:rFonts w:ascii="Times New Roman" w:eastAsiaTheme="minorEastAsia" w:hAnsi="Times New Roman" w:cs="Times New Roman"/>
          <w:lang w:val="en-US"/>
        </w:rPr>
        <w:t>${{\text{y}}_{\text{i}}}$</w:t>
      </w:r>
      <w:r w:rsidR="00DA4437" w:rsidRPr="00DA4437">
        <w:rPr>
          <w:lang w:val="en-US"/>
        </w:rPr>
        <w:t xml:space="preserve"> </w:t>
      </w:r>
      <w:r w:rsidR="00DA4437" w:rsidRPr="00DA4437">
        <w:rPr>
          <w:rFonts w:ascii="Times New Roman" w:eastAsiaTheme="minorEastAsia" w:hAnsi="Times New Roman" w:cs="Times New Roman"/>
          <w:sz w:val="24"/>
          <w:szCs w:val="24"/>
          <w:lang w:val="en-US"/>
        </w:rPr>
        <w:t>the total output of country</w:t>
      </w:r>
      <w:r w:rsidR="00DA4437">
        <w:rPr>
          <w:lang w:val="en-US"/>
        </w:rPr>
        <w:t xml:space="preserve"> </w:t>
      </w:r>
      <w:r w:rsidR="007108AC">
        <w:rPr>
          <w:lang w:val="en-US"/>
        </w:rPr>
        <w:t>$i$</w:t>
      </w:r>
      <w:r w:rsidR="00DA4437" w:rsidRPr="00DA4437">
        <w:rPr>
          <w:lang w:val="en-US"/>
        </w:rPr>
        <w:t>.</w:t>
      </w:r>
      <w:r w:rsidR="006F328F">
        <w:rPr>
          <w:lang w:val="en-US"/>
        </w:rPr>
        <w:t xml:space="preserve"> </w:t>
      </w:r>
      <w:r w:rsidR="006F328F" w:rsidRPr="006F328F">
        <w:rPr>
          <w:rFonts w:ascii="Times New Roman" w:eastAsiaTheme="minorEastAsia" w:hAnsi="Times New Roman" w:cs="Times New Roman"/>
          <w:sz w:val="24"/>
          <w:szCs w:val="24"/>
          <w:lang w:val="en-US"/>
        </w:rPr>
        <w:t>This weighting scheme provides the impact of the shock on each country's production costs ("production prices" hereafter).</w:t>
      </w:r>
    </w:p>
    <w:p w14:paraId="22EC522B" w14:textId="6FD1E9B6" w:rsidR="000A4D52" w:rsidRPr="00E065E3" w:rsidRDefault="000A4D52" w:rsidP="00E065E3">
      <w:pPr>
        <w:pStyle w:val="Equation"/>
        <w:jc w:val="both"/>
      </w:pPr>
      <w:r w:rsidRPr="000A4D52">
        <w:rPr>
          <w:rFonts w:ascii="Times New Roman" w:hAnsi="Times New Roman"/>
          <w:szCs w:val="24"/>
        </w:rPr>
        <w:t xml:space="preserve">The second type of aggregation </w:t>
      </w:r>
      <w:r>
        <w:rPr>
          <w:rFonts w:ascii="Times New Roman" w:hAnsi="Times New Roman"/>
          <w:szCs w:val="24"/>
        </w:rPr>
        <w:t>relies on</w:t>
      </w:r>
      <w:r w:rsidRPr="000A4D52">
        <w:rPr>
          <w:rFonts w:ascii="Times New Roman" w:hAnsi="Times New Roman"/>
          <w:szCs w:val="24"/>
        </w:rPr>
        <w:t xml:space="preserve"> th</w:t>
      </w:r>
      <w:r w:rsidR="00E065E3">
        <w:rPr>
          <w:rFonts w:ascii="Times New Roman" w:hAnsi="Times New Roman"/>
          <w:szCs w:val="24"/>
        </w:rPr>
        <w:t>e sectoral structure of exports.</w:t>
      </w:r>
      <w:r w:rsidR="00E065E3">
        <w:t xml:space="preserve"> </w:t>
      </w:r>
      <w:r w:rsidR="007108AC">
        <w:t>$\</w:t>
      </w:r>
      <w:proofErr w:type="gramStart"/>
      <w:r w:rsidR="007108AC">
        <w:t>overline</w:t>
      </w:r>
      <w:proofErr w:type="gramEnd"/>
      <w:r w:rsidR="007108AC">
        <w:t>{s_{i}^{X}}$</w:t>
      </w:r>
      <w:r w:rsidR="00E065E3">
        <w:rPr>
          <w:rFonts w:ascii="Times New Roman" w:eastAsiaTheme="minorEastAsia" w:hAnsi="Times New Roman"/>
          <w:szCs w:val="24"/>
        </w:rPr>
        <w:t xml:space="preserve"> provides the </w:t>
      </w:r>
      <w:r w:rsidR="00E065E3" w:rsidRPr="00B17502">
        <w:rPr>
          <w:rFonts w:ascii="Times New Roman" w:eastAsiaTheme="minorEastAsia" w:hAnsi="Times New Roman"/>
          <w:szCs w:val="24"/>
        </w:rPr>
        <w:t>average impact of the shock on the export price competitiveness</w:t>
      </w:r>
      <w:r w:rsidR="00E065E3">
        <w:rPr>
          <w:rFonts w:ascii="Times New Roman" w:eastAsiaTheme="minorEastAsia" w:hAnsi="Times New Roman"/>
          <w:szCs w:val="24"/>
        </w:rPr>
        <w:t xml:space="preserve"> of country </w:t>
      </w:r>
      <w:r w:rsidR="007108AC">
        <w:rPr>
          <w:rFonts w:ascii="Times New Roman" w:eastAsiaTheme="minorEastAsia" w:hAnsi="Times New Roman"/>
          <w:szCs w:val="24"/>
        </w:rPr>
        <w:t>$i$</w:t>
      </w:r>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r w:rsidR="00E065E3" w:rsidRPr="00DC550E">
        <w:rPr>
          <w:rFonts w:ascii="Times New Roman" w:eastAsiaTheme="minorEastAsia" w:hAnsi="Times New Roman"/>
          <w:szCs w:val="24"/>
        </w:rPr>
        <w:t>This export price indicator will be referred to as "export price"</w:t>
      </w:r>
      <w:r w:rsidR="00E065E3">
        <w:rPr>
          <w:rFonts w:ascii="Times New Roman" w:eastAsiaTheme="minorEastAsia" w:hAnsi="Times New Roman"/>
          <w:szCs w:val="24"/>
        </w:rPr>
        <w:t xml:space="preserve"> hereafter</w:t>
      </w:r>
      <w:r w:rsidR="00E065E3" w:rsidRPr="00DC550E">
        <w:rPr>
          <w:rFonts w:ascii="Times New Roman" w:eastAsiaTheme="minorEastAsia" w:hAnsi="Times New Roman"/>
          <w:szCs w:val="24"/>
        </w:rPr>
        <w:t>.</w:t>
      </w:r>
    </w:p>
    <w:p w14:paraId="5F18EEDF" w14:textId="45DA0DCA" w:rsidR="00E065E3" w:rsidRDefault="007108AC" w:rsidP="00DC550E">
      <w:pPr>
        <w:pStyle w:val="Equation"/>
        <w:jc w:val="both"/>
        <w:rPr>
          <w:rFonts w:ascii="Times New Roman" w:eastAsiaTheme="minorEastAsia" w:hAnsi="Times New Roman"/>
          <w:szCs w:val="24"/>
          <w:lang w:eastAsia="en-US"/>
        </w:rPr>
      </w:pPr>
      <w:r>
        <w:rPr>
          <w:rFonts w:ascii="Times New Roman" w:eastAsiaTheme="minorEastAsia" w:hAnsi="Times New Roman"/>
          <w:szCs w:val="24"/>
        </w:rPr>
        <w:t>$\</w:t>
      </w:r>
      <w:proofErr w:type="gramStart"/>
      <w:r>
        <w:rPr>
          <w:rFonts w:ascii="Times New Roman" w:eastAsiaTheme="minorEastAsia" w:hAnsi="Times New Roman"/>
          <w:szCs w:val="24"/>
        </w:rPr>
        <w:t>overline</w:t>
      </w:r>
      <w:proofErr w:type="gramEnd"/>
      <w:r>
        <w:rPr>
          <w:rFonts w:ascii="Times New Roman" w:eastAsiaTheme="minorEastAsia" w:hAnsi="Times New Roman"/>
          <w:szCs w:val="24"/>
        </w:rPr>
        <w:t>{s_{i}^{X}}$</w:t>
      </w:r>
      <w:r w:rsidR="000A4D52">
        <w:rPr>
          <w:rFonts w:ascii="Times New Roman" w:eastAsiaTheme="minorEastAsia" w:hAnsi="Times New Roman"/>
          <w:szCs w:val="24"/>
        </w:rPr>
        <w:t>=</w:t>
      </w:r>
      <w:r>
        <w:rPr>
          <w:rFonts w:ascii="Times New Roman" w:eastAsiaTheme="minorEastAsia" w:hAnsi="Times New Roman"/>
          <w:szCs w:val="24"/>
        </w:rPr>
        <w:t>$~\underset{j=1}{\overset{n}{\mathop \sum }}\,\frac{{{s}_{ij}}~.~~{{x}_{ij}}}{{{x}_{i}}}$</w:t>
      </w:r>
      <w:r w:rsidR="00B17502">
        <w:rPr>
          <w:rFonts w:ascii="Times New Roman" w:eastAsiaTheme="minorEastAsia" w:hAnsi="Times New Roman"/>
          <w:szCs w:val="24"/>
          <w:lang w:eastAsia="en-US"/>
        </w:rPr>
        <w:t xml:space="preserve">, </w:t>
      </w:r>
    </w:p>
    <w:p w14:paraId="5A90C424" w14:textId="02D2D6EA" w:rsidR="00CC746B" w:rsidRDefault="000A4D52" w:rsidP="00DC550E">
      <w:pPr>
        <w:pStyle w:val="Equation"/>
        <w:jc w:val="both"/>
      </w:pPr>
      <w:proofErr w:type="gramStart"/>
      <w:r>
        <w:rPr>
          <w:rFonts w:ascii="Times New Roman" w:eastAsiaTheme="minorEastAsia" w:hAnsi="Times New Roman"/>
          <w:szCs w:val="24"/>
          <w:lang w:eastAsia="en-US"/>
        </w:rPr>
        <w:t>with</w:t>
      </w:r>
      <w:proofErr w:type="gramEnd"/>
      <w:r>
        <w:rPr>
          <w:rFonts w:ascii="Times New Roman" w:eastAsiaTheme="minorEastAsia" w:hAnsi="Times New Roman"/>
          <w:szCs w:val="24"/>
          <w:lang w:eastAsia="en-US"/>
        </w:rPr>
        <w:t xml:space="preserve"> </w:t>
      </w:r>
      <w:r w:rsidR="007108AC">
        <w:rPr>
          <w:rFonts w:ascii="Times New Roman" w:eastAsiaTheme="minorEastAsia" w:hAnsi="Times New Roman"/>
          <w:szCs w:val="24"/>
          <w:lang w:eastAsia="en-US"/>
        </w:rPr>
        <w:t>${{\text{x}}_{\text{ij}}}$</w:t>
      </w:r>
      <w:r>
        <w:rPr>
          <w:rFonts w:ascii="Times New Roman" w:eastAsiaTheme="minorEastAsia" w:hAnsi="Times New Roman"/>
        </w:rPr>
        <w:t xml:space="preserve">the exports of industry </w:t>
      </w:r>
      <w:r w:rsidR="007108AC">
        <w:rPr>
          <w:rFonts w:ascii="Times New Roman" w:eastAsiaTheme="minorEastAsia" w:hAnsi="Times New Roman"/>
        </w:rPr>
        <w:t>$j$</w:t>
      </w:r>
      <w:r>
        <w:rPr>
          <w:rFonts w:ascii="Times New Roman" w:eastAsiaTheme="minorEastAsia" w:hAnsi="Times New Roman"/>
        </w:rPr>
        <w:t xml:space="preserve"> in country </w:t>
      </w:r>
      <w:r w:rsidR="007108AC">
        <w:rPr>
          <w:rFonts w:ascii="Times New Roman" w:eastAsiaTheme="minorEastAsia" w:hAnsi="Times New Roman"/>
        </w:rPr>
        <w:t>$i$</w:t>
      </w:r>
      <w:r>
        <w:rPr>
          <w:rFonts w:ascii="Times New Roman" w:eastAsiaTheme="minorEastAsia" w:hAnsi="Times New Roman"/>
        </w:rPr>
        <w:t xml:space="preserve"> and </w:t>
      </w:r>
      <w:r w:rsidR="007108AC">
        <w:rPr>
          <w:rFonts w:ascii="Times New Roman" w:eastAsiaTheme="minorEastAsia" w:hAnsi="Times New Roman"/>
        </w:rPr>
        <w:t>${{\text{x}}_{\text{i}}}$</w:t>
      </w:r>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exports</w:t>
      </w:r>
      <w:r w:rsidRPr="00DA4437">
        <w:rPr>
          <w:rFonts w:ascii="Times New Roman" w:eastAsiaTheme="minorEastAsia" w:hAnsi="Times New Roman"/>
          <w:szCs w:val="24"/>
        </w:rPr>
        <w:t xml:space="preserve"> of country</w:t>
      </w:r>
      <w:r>
        <w:t xml:space="preserve"> </w:t>
      </w:r>
      <w:r w:rsidR="007108AC">
        <w:t>$i$</w:t>
      </w:r>
      <w:r>
        <w:t>.</w:t>
      </w:r>
      <w:r w:rsidR="00B17502">
        <w:t xml:space="preserve"> </w:t>
      </w:r>
    </w:p>
    <w:p w14:paraId="7EC17ED4" w14:textId="77777777" w:rsidR="00E065E3" w:rsidRPr="00E065E3" w:rsidRDefault="00E065E3" w:rsidP="00E065E3">
      <w:pPr>
        <w:rPr>
          <w:lang w:val="en-US" w:eastAsia="fr-FR"/>
        </w:rPr>
      </w:pPr>
    </w:p>
    <w:p w14:paraId="602B7E7A" w14:textId="3611AB6F" w:rsidR="002A4543" w:rsidRPr="00E065E3" w:rsidRDefault="002A4543" w:rsidP="00E065E3">
      <w:pPr>
        <w:pStyle w:val="Equation"/>
        <w:jc w:val="both"/>
      </w:pPr>
      <w:r w:rsidRPr="000A4D52">
        <w:rPr>
          <w:rFonts w:ascii="Times New Roman" w:hAnsi="Times New Roman"/>
          <w:szCs w:val="24"/>
        </w:rPr>
        <w:t xml:space="preserve">The </w:t>
      </w:r>
      <w:r>
        <w:rPr>
          <w:rFonts w:ascii="Times New Roman" w:hAnsi="Times New Roman"/>
          <w:szCs w:val="24"/>
        </w:rPr>
        <w:t>last</w:t>
      </w:r>
      <w:r w:rsidRPr="000A4D52">
        <w:rPr>
          <w:rFonts w:ascii="Times New Roman" w:hAnsi="Times New Roman"/>
          <w:szCs w:val="24"/>
        </w:rPr>
        <w:t xml:space="preserve"> type of aggregation </w:t>
      </w:r>
      <w:r>
        <w:rPr>
          <w:rFonts w:ascii="Times New Roman" w:hAnsi="Times New Roman"/>
          <w:szCs w:val="24"/>
        </w:rPr>
        <w:t>relies on</w:t>
      </w:r>
      <w:r w:rsidRPr="000A4D52">
        <w:rPr>
          <w:rFonts w:ascii="Times New Roman" w:hAnsi="Times New Roman"/>
          <w:szCs w:val="24"/>
        </w:rPr>
        <w:t xml:space="preserve"> the sectoral structure of </w:t>
      </w:r>
      <w:r>
        <w:rPr>
          <w:rFonts w:ascii="Times New Roman" w:hAnsi="Times New Roman"/>
          <w:szCs w:val="24"/>
        </w:rPr>
        <w:t>household consumption</w:t>
      </w:r>
      <w:r w:rsidR="00E065E3">
        <w:rPr>
          <w:rFonts w:ascii="Times New Roman" w:hAnsi="Times New Roman"/>
          <w:szCs w:val="24"/>
        </w:rPr>
        <w:t xml:space="preserve">. </w:t>
      </w:r>
      <w:r w:rsidR="007108AC">
        <w:rPr>
          <w:rFonts w:ascii="Times New Roman" w:hAnsi="Times New Roman"/>
          <w:szCs w:val="24"/>
        </w:rPr>
        <w:t>$\</w:t>
      </w:r>
      <w:proofErr w:type="gramStart"/>
      <w:r w:rsidR="007108AC">
        <w:rPr>
          <w:rFonts w:ascii="Times New Roman" w:hAnsi="Times New Roman"/>
          <w:szCs w:val="24"/>
        </w:rPr>
        <w:t>overline</w:t>
      </w:r>
      <w:proofErr w:type="gramEnd"/>
      <w:r w:rsidR="007108AC">
        <w:rPr>
          <w:rFonts w:ascii="Times New Roman" w:hAnsi="Times New Roman"/>
          <w:szCs w:val="24"/>
        </w:rPr>
        <w:t>{s_{i}^{HC}}$</w:t>
      </w:r>
      <w:r w:rsidR="00E065E3">
        <w:rPr>
          <w:rFonts w:ascii="Times New Roman" w:eastAsiaTheme="minorEastAsia" w:hAnsi="Times New Roman"/>
          <w:szCs w:val="24"/>
        </w:rPr>
        <w:t xml:space="preserve"> provides the </w:t>
      </w:r>
      <w:r w:rsidR="00E065E3" w:rsidRPr="00B17502">
        <w:rPr>
          <w:rFonts w:ascii="Times New Roman" w:eastAsiaTheme="minorEastAsia" w:hAnsi="Times New Roman"/>
          <w:szCs w:val="24"/>
        </w:rPr>
        <w:t xml:space="preserve">average impact of the shock on the </w:t>
      </w:r>
      <w:r w:rsidR="00E065E3">
        <w:rPr>
          <w:rFonts w:ascii="Times New Roman" w:eastAsiaTheme="minorEastAsia" w:hAnsi="Times New Roman"/>
          <w:szCs w:val="24"/>
        </w:rPr>
        <w:t>consumer</w:t>
      </w:r>
      <w:r w:rsidR="00E065E3" w:rsidRPr="00B17502">
        <w:rPr>
          <w:rFonts w:ascii="Times New Roman" w:eastAsiaTheme="minorEastAsia" w:hAnsi="Times New Roman"/>
          <w:szCs w:val="24"/>
        </w:rPr>
        <w:t xml:space="preserve"> price </w:t>
      </w:r>
      <w:r w:rsidR="00E065E3">
        <w:rPr>
          <w:rFonts w:ascii="Times New Roman" w:eastAsiaTheme="minorEastAsia" w:hAnsi="Times New Roman"/>
          <w:szCs w:val="24"/>
        </w:rPr>
        <w:t xml:space="preserve">of country </w:t>
      </w:r>
      <w:r w:rsidR="007108AC">
        <w:rPr>
          <w:rFonts w:ascii="Times New Roman" w:eastAsiaTheme="minorEastAsia" w:hAnsi="Times New Roman"/>
          <w:szCs w:val="24"/>
        </w:rPr>
        <w:t>$i$</w:t>
      </w:r>
      <w:r w:rsidR="00E065E3" w:rsidRPr="00B17502">
        <w:rPr>
          <w:rFonts w:ascii="Times New Roman" w:eastAsiaTheme="minorEastAsia" w:hAnsi="Times New Roman"/>
          <w:szCs w:val="24"/>
        </w:rPr>
        <w:t>.</w:t>
      </w:r>
      <w:r w:rsidR="00E065E3">
        <w:rPr>
          <w:rFonts w:ascii="Times New Roman" w:eastAsiaTheme="minorEastAsia" w:hAnsi="Times New Roman"/>
          <w:szCs w:val="24"/>
        </w:rPr>
        <w:t xml:space="preserve"> </w:t>
      </w:r>
    </w:p>
    <w:p w14:paraId="7FA00B13" w14:textId="6D41EDE8" w:rsidR="00E065E3" w:rsidRDefault="007108AC" w:rsidP="002A4543">
      <w:pPr>
        <w:pStyle w:val="Equation"/>
        <w:jc w:val="both"/>
        <w:rPr>
          <w:rFonts w:ascii="Times New Roman" w:eastAsiaTheme="minorEastAsia" w:hAnsi="Times New Roman"/>
          <w:szCs w:val="24"/>
          <w:lang w:eastAsia="en-US"/>
        </w:rPr>
      </w:pPr>
      <w:r>
        <w:rPr>
          <w:rFonts w:ascii="Times New Roman" w:eastAsiaTheme="minorEastAsia" w:hAnsi="Times New Roman"/>
          <w:szCs w:val="24"/>
        </w:rPr>
        <w:t>$\</w:t>
      </w:r>
      <w:proofErr w:type="gramStart"/>
      <w:r>
        <w:rPr>
          <w:rFonts w:ascii="Times New Roman" w:eastAsiaTheme="minorEastAsia" w:hAnsi="Times New Roman"/>
          <w:szCs w:val="24"/>
        </w:rPr>
        <w:t>overline</w:t>
      </w:r>
      <w:proofErr w:type="gramEnd"/>
      <w:r>
        <w:rPr>
          <w:rFonts w:ascii="Times New Roman" w:eastAsiaTheme="minorEastAsia" w:hAnsi="Times New Roman"/>
          <w:szCs w:val="24"/>
        </w:rPr>
        <w:t>{s_{i}^{HC}}$</w:t>
      </w:r>
      <w:r w:rsidR="002A4543">
        <w:rPr>
          <w:rFonts w:ascii="Times New Roman" w:eastAsiaTheme="minorEastAsia" w:hAnsi="Times New Roman"/>
          <w:szCs w:val="24"/>
        </w:rPr>
        <w:t>=</w:t>
      </w:r>
      <w:r>
        <w:rPr>
          <w:rFonts w:ascii="Times New Roman" w:eastAsiaTheme="minorEastAsia" w:hAnsi="Times New Roman"/>
          <w:szCs w:val="24"/>
        </w:rPr>
        <w:t>$~\underset{j=1}{\overset{n}{\mathop \sum }}\,\frac{{{s}_{ij}}~.~~h{{c}_{ij}}}{h{{c}_{i}}}$</w:t>
      </w:r>
      <w:r w:rsidR="002A4543">
        <w:rPr>
          <w:rFonts w:ascii="Times New Roman" w:eastAsiaTheme="minorEastAsia" w:hAnsi="Times New Roman"/>
          <w:szCs w:val="24"/>
          <w:lang w:eastAsia="en-US"/>
        </w:rPr>
        <w:t xml:space="preserve">, </w:t>
      </w:r>
    </w:p>
    <w:p w14:paraId="39D5C24D" w14:textId="606B0A9F" w:rsidR="002A4543" w:rsidRPr="00DC550E" w:rsidRDefault="002A4543" w:rsidP="002A4543">
      <w:pPr>
        <w:pStyle w:val="Equation"/>
        <w:jc w:val="both"/>
      </w:pPr>
      <w:proofErr w:type="gramStart"/>
      <w:r>
        <w:rPr>
          <w:rFonts w:ascii="Times New Roman" w:eastAsiaTheme="minorEastAsia" w:hAnsi="Times New Roman"/>
          <w:szCs w:val="24"/>
          <w:lang w:eastAsia="en-US"/>
        </w:rPr>
        <w:t>with</w:t>
      </w:r>
      <w:proofErr w:type="gramEnd"/>
      <w:r>
        <w:rPr>
          <w:rFonts w:ascii="Times New Roman" w:eastAsiaTheme="minorEastAsia" w:hAnsi="Times New Roman"/>
          <w:szCs w:val="24"/>
          <w:lang w:eastAsia="en-US"/>
        </w:rPr>
        <w:t xml:space="preserve"> </w:t>
      </w:r>
      <w:r w:rsidR="007108AC">
        <w:rPr>
          <w:rFonts w:ascii="Times New Roman" w:eastAsiaTheme="minorEastAsia" w:hAnsi="Times New Roman"/>
          <w:szCs w:val="24"/>
          <w:lang w:eastAsia="en-US"/>
        </w:rPr>
        <w:t>$\text{h}{{\text{c}}_{\text{ij}}}$</w:t>
      </w:r>
      <w:r>
        <w:rPr>
          <w:rFonts w:ascii="Times New Roman" w:eastAsiaTheme="minorEastAsia" w:hAnsi="Times New Roman"/>
        </w:rPr>
        <w:t xml:space="preserve">the consumption of industry </w:t>
      </w:r>
      <w:r w:rsidR="007108AC">
        <w:rPr>
          <w:rFonts w:ascii="Times New Roman" w:eastAsiaTheme="minorEastAsia" w:hAnsi="Times New Roman"/>
        </w:rPr>
        <w:t>$j$</w:t>
      </w:r>
      <w:r>
        <w:rPr>
          <w:rFonts w:ascii="Times New Roman" w:eastAsiaTheme="minorEastAsia" w:hAnsi="Times New Roman"/>
        </w:rPr>
        <w:t xml:space="preserve"> in country </w:t>
      </w:r>
      <w:r w:rsidR="007108AC">
        <w:rPr>
          <w:rFonts w:ascii="Times New Roman" w:eastAsiaTheme="minorEastAsia" w:hAnsi="Times New Roman"/>
        </w:rPr>
        <w:t>$i$</w:t>
      </w:r>
      <w:r>
        <w:rPr>
          <w:rFonts w:ascii="Times New Roman" w:eastAsiaTheme="minorEastAsia" w:hAnsi="Times New Roman"/>
        </w:rPr>
        <w:t xml:space="preserve"> and </w:t>
      </w:r>
      <w:r w:rsidR="007108AC">
        <w:rPr>
          <w:rFonts w:ascii="Times New Roman" w:eastAsiaTheme="minorEastAsia" w:hAnsi="Times New Roman"/>
        </w:rPr>
        <w:t>$\text{h}{{\text{c}}_{\text{i}}}$</w:t>
      </w:r>
      <w:r>
        <w:rPr>
          <w:rFonts w:ascii="Times New Roman" w:eastAsiaTheme="minorEastAsia" w:hAnsi="Times New Roman"/>
        </w:rPr>
        <w:t xml:space="preserve"> </w:t>
      </w:r>
      <w:r w:rsidRPr="00DA4437">
        <w:rPr>
          <w:rFonts w:ascii="Times New Roman" w:eastAsiaTheme="minorEastAsia" w:hAnsi="Times New Roman"/>
          <w:szCs w:val="24"/>
        </w:rPr>
        <w:t xml:space="preserve">the total </w:t>
      </w:r>
      <w:r>
        <w:rPr>
          <w:rFonts w:ascii="Times New Roman" w:eastAsiaTheme="minorEastAsia" w:hAnsi="Times New Roman"/>
          <w:szCs w:val="24"/>
        </w:rPr>
        <w:t>household consumption</w:t>
      </w:r>
      <w:r w:rsidRPr="00DA4437">
        <w:rPr>
          <w:rFonts w:ascii="Times New Roman" w:eastAsiaTheme="minorEastAsia" w:hAnsi="Times New Roman"/>
          <w:szCs w:val="24"/>
        </w:rPr>
        <w:t xml:space="preserve"> of country</w:t>
      </w:r>
      <w:r>
        <w:t xml:space="preserve"> </w:t>
      </w:r>
      <w:r w:rsidR="007108AC">
        <w:t>$i$</w:t>
      </w:r>
      <w:r>
        <w:t xml:space="preserve">. </w:t>
      </w:r>
    </w:p>
    <w:p w14:paraId="588BDB1D" w14:textId="77777777" w:rsidR="00DC550E" w:rsidRPr="00DC550E" w:rsidRDefault="00DC550E" w:rsidP="00DC550E">
      <w:pPr>
        <w:rPr>
          <w:lang w:val="en-US" w:eastAsia="fr-FR"/>
        </w:rPr>
      </w:pPr>
    </w:p>
    <w:p w14:paraId="0861CAE5" w14:textId="77777777" w:rsidR="00CC746B" w:rsidRDefault="004567F9" w:rsidP="004567F9">
      <w:pPr>
        <w:pStyle w:val="Paragraphedeliste"/>
        <w:numPr>
          <w:ilvl w:val="0"/>
          <w:numId w:val="1"/>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impact of </w:t>
      </w:r>
      <w:r w:rsidR="00CA4790">
        <w:rPr>
          <w:rFonts w:ascii="Times New Roman" w:hAnsi="Times New Roman" w:cs="Times New Roman"/>
          <w:sz w:val="24"/>
          <w:szCs w:val="24"/>
          <w:lang w:val="en-US"/>
        </w:rPr>
        <w:t>exchange rates fluctuations on consumer prices</w:t>
      </w:r>
    </w:p>
    <w:p w14:paraId="2AB16120" w14:textId="77777777" w:rsidR="00BD596A" w:rsidRDefault="00BD596A" w:rsidP="00BD596A">
      <w:pPr>
        <w:pStyle w:val="Paragraphedeliste"/>
        <w:jc w:val="both"/>
        <w:rPr>
          <w:rFonts w:ascii="Times New Roman" w:hAnsi="Times New Roman" w:cs="Times New Roman"/>
          <w:sz w:val="24"/>
          <w:szCs w:val="24"/>
          <w:lang w:val="en-US"/>
        </w:rPr>
      </w:pPr>
    </w:p>
    <w:p w14:paraId="71E7C95C" w14:textId="77777777" w:rsidR="00297080" w:rsidRDefault="00B61DB9" w:rsidP="00A33BD3">
      <w:pPr>
        <w:pStyle w:val="Paragraphedeliste"/>
        <w:numPr>
          <w:ilvl w:val="1"/>
          <w:numId w:val="7"/>
        </w:numPr>
        <w:autoSpaceDE w:val="0"/>
        <w:autoSpaceDN w:val="0"/>
        <w:adjustRightInd w:val="0"/>
        <w:spacing w:after="0" w:line="240" w:lineRule="auto"/>
        <w:jc w:val="both"/>
        <w:rPr>
          <w:rFonts w:ascii="Times New Roman" w:hAnsi="Times New Roman" w:cs="Times New Roman"/>
          <w:sz w:val="24"/>
          <w:szCs w:val="24"/>
          <w:lang w:val="en-US"/>
        </w:rPr>
      </w:pPr>
      <w:r w:rsidRPr="00066C85">
        <w:rPr>
          <w:rFonts w:ascii="Times New Roman" w:hAnsi="Times New Roman" w:cs="Times New Roman"/>
          <w:sz w:val="24"/>
          <w:szCs w:val="24"/>
          <w:lang w:val="en-US"/>
        </w:rPr>
        <w:t xml:space="preserve">The propagation of shocks originating from the euro area </w:t>
      </w:r>
    </w:p>
    <w:p w14:paraId="6424CC39" w14:textId="77777777" w:rsidR="00AB6A1D" w:rsidRDefault="00AB6A1D" w:rsidP="00AB6A1D">
      <w:pPr>
        <w:autoSpaceDE w:val="0"/>
        <w:autoSpaceDN w:val="0"/>
        <w:adjustRightInd w:val="0"/>
        <w:spacing w:after="0" w:line="240" w:lineRule="auto"/>
        <w:jc w:val="both"/>
        <w:rPr>
          <w:rFonts w:ascii="Times New Roman" w:hAnsi="Times New Roman" w:cs="Times New Roman"/>
          <w:sz w:val="24"/>
          <w:szCs w:val="24"/>
          <w:lang w:val="en-US"/>
        </w:rPr>
      </w:pPr>
    </w:p>
    <w:p w14:paraId="72BBA602" w14:textId="77777777" w:rsidR="00AB6A1D" w:rsidRPr="00AB6A1D" w:rsidRDefault="00AB6A1D" w:rsidP="00AB6A1D">
      <w:pPr>
        <w:autoSpaceDE w:val="0"/>
        <w:autoSpaceDN w:val="0"/>
        <w:adjustRightInd w:val="0"/>
        <w:spacing w:after="0" w:line="240" w:lineRule="auto"/>
        <w:jc w:val="both"/>
        <w:rPr>
          <w:rFonts w:ascii="Times New Roman" w:hAnsi="Times New Roman" w:cs="Times New Roman"/>
          <w:sz w:val="24"/>
          <w:szCs w:val="24"/>
        </w:rPr>
      </w:pPr>
      <w:r w:rsidRPr="00AB6A1D">
        <w:rPr>
          <w:rFonts w:ascii="Times New Roman" w:hAnsi="Times New Roman" w:cs="Times New Roman"/>
          <w:sz w:val="24"/>
          <w:szCs w:val="24"/>
        </w:rPr>
        <w:t xml:space="preserve">Pays les plus impactés: partenaires commerciaux proches (PECO, Suisse, Afrique du Nord, Turquie, Scandinavie). </w:t>
      </w:r>
      <w:r>
        <w:rPr>
          <w:rFonts w:ascii="Times New Roman" w:hAnsi="Times New Roman" w:cs="Times New Roman"/>
          <w:sz w:val="24"/>
          <w:szCs w:val="24"/>
        </w:rPr>
        <w:t>Ordres de grandeurs comparables entre les deux bases de données</w:t>
      </w:r>
    </w:p>
    <w:p w14:paraId="23DC8BDF" w14:textId="77777777" w:rsidR="00AB6A1D" w:rsidRPr="00AB6A1D" w:rsidRDefault="00AB6A1D" w:rsidP="00AB6A1D">
      <w:pPr>
        <w:autoSpaceDE w:val="0"/>
        <w:autoSpaceDN w:val="0"/>
        <w:adjustRightInd w:val="0"/>
        <w:spacing w:after="0" w:line="240" w:lineRule="auto"/>
        <w:jc w:val="both"/>
        <w:rPr>
          <w:rFonts w:ascii="Times New Roman" w:hAnsi="Times New Roman" w:cs="Times New Roman"/>
          <w:sz w:val="24"/>
          <w:szCs w:val="24"/>
        </w:rPr>
      </w:pPr>
    </w:p>
    <w:p w14:paraId="5EEEA847" w14:textId="77777777" w:rsidR="00D83F6A" w:rsidRDefault="00B61DB9" w:rsidP="00D83F6A">
      <w:pPr>
        <w:pStyle w:val="Paragraphedeliste"/>
        <w:numPr>
          <w:ilvl w:val="1"/>
          <w:numId w:val="7"/>
        </w:numPr>
        <w:autoSpaceDE w:val="0"/>
        <w:autoSpaceDN w:val="0"/>
        <w:adjustRightInd w:val="0"/>
        <w:spacing w:after="0" w:line="240" w:lineRule="auto"/>
        <w:jc w:val="both"/>
        <w:rPr>
          <w:rFonts w:ascii="Times New Roman" w:hAnsi="Times New Roman" w:cs="Times New Roman"/>
          <w:sz w:val="24"/>
          <w:szCs w:val="24"/>
          <w:lang w:val="en-US"/>
        </w:rPr>
      </w:pPr>
      <w:r w:rsidRPr="00A33BD3">
        <w:rPr>
          <w:rFonts w:ascii="Times New Roman" w:hAnsi="Times New Roman" w:cs="Times New Roman"/>
          <w:sz w:val="24"/>
          <w:szCs w:val="24"/>
          <w:lang w:val="en-US"/>
        </w:rPr>
        <w:t xml:space="preserve"> </w:t>
      </w:r>
      <w:r w:rsidRPr="00066C85">
        <w:rPr>
          <w:rFonts w:ascii="Times New Roman" w:hAnsi="Times New Roman" w:cs="Times New Roman"/>
          <w:sz w:val="24"/>
          <w:szCs w:val="24"/>
          <w:lang w:val="en-US"/>
        </w:rPr>
        <w:t xml:space="preserve">The propagation to the euro area of shocks originating from </w:t>
      </w:r>
      <w:r w:rsidR="00066C85" w:rsidRPr="00066C85">
        <w:rPr>
          <w:rFonts w:ascii="Times New Roman" w:hAnsi="Times New Roman" w:cs="Times New Roman"/>
          <w:sz w:val="24"/>
          <w:szCs w:val="24"/>
          <w:lang w:val="en-US"/>
        </w:rPr>
        <w:t>its main</w:t>
      </w:r>
      <w:r w:rsidRPr="00066C85">
        <w:rPr>
          <w:rFonts w:ascii="Times New Roman" w:hAnsi="Times New Roman" w:cs="Times New Roman"/>
          <w:sz w:val="24"/>
          <w:szCs w:val="24"/>
          <w:lang w:val="en-US"/>
        </w:rPr>
        <w:t xml:space="preserve"> trading partners</w:t>
      </w:r>
    </w:p>
    <w:p w14:paraId="04BA8377" w14:textId="77777777" w:rsidR="00D83F6A" w:rsidRDefault="00D83F6A" w:rsidP="00D83F6A">
      <w:pPr>
        <w:autoSpaceDE w:val="0"/>
        <w:autoSpaceDN w:val="0"/>
        <w:adjustRightInd w:val="0"/>
        <w:spacing w:after="0" w:line="240" w:lineRule="auto"/>
        <w:ind w:left="360"/>
        <w:jc w:val="both"/>
        <w:rPr>
          <w:rFonts w:ascii="Times New Roman" w:hAnsi="Times New Roman" w:cs="Times New Roman"/>
          <w:sz w:val="24"/>
          <w:szCs w:val="24"/>
          <w:lang w:val="en-US"/>
        </w:rPr>
      </w:pPr>
    </w:p>
    <w:p w14:paraId="02520D47" w14:textId="77777777" w:rsidR="00D83F6A" w:rsidRPr="00D83F6A" w:rsidRDefault="00D83F6A" w:rsidP="00D83F6A">
      <w:pPr>
        <w:autoSpaceDE w:val="0"/>
        <w:autoSpaceDN w:val="0"/>
        <w:adjustRightInd w:val="0"/>
        <w:spacing w:after="0" w:line="240" w:lineRule="auto"/>
        <w:ind w:left="360"/>
        <w:jc w:val="both"/>
        <w:rPr>
          <w:rFonts w:ascii="Times New Roman" w:hAnsi="Times New Roman" w:cs="Times New Roman"/>
          <w:sz w:val="24"/>
          <w:szCs w:val="24"/>
        </w:rPr>
      </w:pPr>
      <w:r w:rsidRPr="00D83F6A">
        <w:rPr>
          <w:rFonts w:ascii="Times New Roman" w:hAnsi="Times New Roman" w:cs="Times New Roman"/>
          <w:sz w:val="24"/>
          <w:szCs w:val="24"/>
        </w:rPr>
        <w:t>US: pas très consistent avec Aueur 2017, on a des impacts plus élevés sur certains partenaires européens que sur MEX ou CAN</w:t>
      </w:r>
    </w:p>
    <w:p w14:paraId="20D4143E" w14:textId="77777777" w:rsidR="00D83F6A" w:rsidRPr="00A33BD3" w:rsidRDefault="00D83F6A" w:rsidP="00D83F6A">
      <w:pPr>
        <w:autoSpaceDE w:val="0"/>
        <w:autoSpaceDN w:val="0"/>
        <w:adjustRightInd w:val="0"/>
        <w:spacing w:after="0" w:line="240" w:lineRule="auto"/>
        <w:jc w:val="both"/>
        <w:rPr>
          <w:rFonts w:ascii="Times New Roman" w:hAnsi="Times New Roman" w:cs="Times New Roman"/>
          <w:sz w:val="24"/>
          <w:szCs w:val="24"/>
        </w:rPr>
      </w:pPr>
    </w:p>
    <w:p w14:paraId="031951E4" w14:textId="77777777" w:rsidR="00D83F6A" w:rsidRPr="00A33BD3" w:rsidRDefault="00D83F6A" w:rsidP="00D83F6A">
      <w:pPr>
        <w:autoSpaceDE w:val="0"/>
        <w:autoSpaceDN w:val="0"/>
        <w:adjustRightInd w:val="0"/>
        <w:spacing w:after="0" w:line="240" w:lineRule="auto"/>
        <w:jc w:val="both"/>
        <w:rPr>
          <w:rFonts w:ascii="Times New Roman" w:hAnsi="Times New Roman" w:cs="Times New Roman"/>
          <w:sz w:val="24"/>
          <w:szCs w:val="24"/>
        </w:rPr>
      </w:pPr>
    </w:p>
    <w:p w14:paraId="7D674741" w14:textId="77777777" w:rsidR="00D83F6A" w:rsidRPr="00A33BD3" w:rsidRDefault="00D83F6A" w:rsidP="00D83F6A">
      <w:pPr>
        <w:pStyle w:val="Paragraphedeliste"/>
        <w:autoSpaceDE w:val="0"/>
        <w:autoSpaceDN w:val="0"/>
        <w:adjustRightInd w:val="0"/>
        <w:spacing w:after="0" w:line="240" w:lineRule="auto"/>
        <w:ind w:left="360"/>
        <w:jc w:val="both"/>
        <w:rPr>
          <w:rFonts w:ascii="Times New Roman" w:hAnsi="Times New Roman" w:cs="Times New Roman"/>
          <w:sz w:val="24"/>
          <w:szCs w:val="24"/>
        </w:rPr>
      </w:pPr>
      <w:r w:rsidRPr="00A33BD3">
        <w:rPr>
          <w:rFonts w:ascii="Times New Roman" w:hAnsi="Times New Roman" w:cs="Times New Roman"/>
          <w:sz w:val="24"/>
          <w:szCs w:val="24"/>
        </w:rPr>
        <w:t>UK</w:t>
      </w:r>
    </w:p>
    <w:p w14:paraId="7E2587FE" w14:textId="77777777" w:rsidR="00D83F6A" w:rsidRPr="00A33BD3" w:rsidRDefault="00D83F6A" w:rsidP="00D83F6A">
      <w:pPr>
        <w:pStyle w:val="Paragraphedeliste"/>
        <w:autoSpaceDE w:val="0"/>
        <w:autoSpaceDN w:val="0"/>
        <w:adjustRightInd w:val="0"/>
        <w:spacing w:after="0" w:line="240" w:lineRule="auto"/>
        <w:ind w:left="360"/>
        <w:jc w:val="both"/>
        <w:rPr>
          <w:rFonts w:ascii="Times New Roman" w:hAnsi="Times New Roman" w:cs="Times New Roman"/>
          <w:sz w:val="24"/>
          <w:szCs w:val="24"/>
        </w:rPr>
      </w:pPr>
    </w:p>
    <w:p w14:paraId="00DF041A" w14:textId="77777777" w:rsidR="00D83F6A" w:rsidRPr="00A33BD3" w:rsidRDefault="00D83F6A" w:rsidP="00D83F6A">
      <w:pPr>
        <w:pStyle w:val="Paragraphedeliste"/>
        <w:autoSpaceDE w:val="0"/>
        <w:autoSpaceDN w:val="0"/>
        <w:adjustRightInd w:val="0"/>
        <w:spacing w:after="0" w:line="240" w:lineRule="auto"/>
        <w:ind w:left="360"/>
        <w:jc w:val="both"/>
        <w:rPr>
          <w:rFonts w:ascii="Times New Roman" w:hAnsi="Times New Roman" w:cs="Times New Roman"/>
          <w:sz w:val="24"/>
          <w:szCs w:val="24"/>
        </w:rPr>
      </w:pPr>
    </w:p>
    <w:p w14:paraId="06AD116C" w14:textId="77777777" w:rsidR="00705CB2" w:rsidRPr="00A33BD3" w:rsidRDefault="00705CB2" w:rsidP="00B014D5">
      <w:pPr>
        <w:jc w:val="both"/>
        <w:rPr>
          <w:rFonts w:ascii="Times New Roman" w:hAnsi="Times New Roman" w:cs="Times New Roman"/>
          <w:sz w:val="24"/>
          <w:szCs w:val="24"/>
        </w:rPr>
      </w:pPr>
      <w:r w:rsidRPr="00A33BD3">
        <w:rPr>
          <w:rFonts w:ascii="Times New Roman" w:hAnsi="Times New Roman" w:cs="Times New Roman"/>
          <w:sz w:val="24"/>
          <w:szCs w:val="24"/>
        </w:rPr>
        <w:br w:type="page"/>
      </w:r>
    </w:p>
    <w:p w14:paraId="388203A6" w14:textId="77777777" w:rsidR="003E2D84" w:rsidRPr="00245DC1" w:rsidRDefault="00705CB2" w:rsidP="003E2D84">
      <w:pPr>
        <w:jc w:val="both"/>
        <w:rPr>
          <w:rFonts w:ascii="Times New Roman" w:hAnsi="Times New Roman" w:cs="Times New Roman"/>
          <w:sz w:val="24"/>
          <w:szCs w:val="24"/>
        </w:rPr>
      </w:pPr>
      <w:r w:rsidRPr="00245DC1">
        <w:rPr>
          <w:rFonts w:ascii="Times New Roman" w:hAnsi="Times New Roman" w:cs="Times New Roman"/>
          <w:sz w:val="24"/>
          <w:szCs w:val="24"/>
        </w:rPr>
        <w:lastRenderedPageBreak/>
        <w:t>References</w:t>
      </w:r>
    </w:p>
    <w:p w14:paraId="6ED2CB1C" w14:textId="77777777" w:rsidR="003E2D84" w:rsidRDefault="003E2D84" w:rsidP="00AC4514">
      <w:pPr>
        <w:autoSpaceDE w:val="0"/>
        <w:autoSpaceDN w:val="0"/>
        <w:adjustRightInd w:val="0"/>
        <w:spacing w:after="0" w:line="240" w:lineRule="auto"/>
        <w:rPr>
          <w:rFonts w:ascii="Times New Roman" w:hAnsi="Times New Roman" w:cs="Times New Roman"/>
          <w:sz w:val="24"/>
          <w:szCs w:val="24"/>
        </w:rPr>
      </w:pPr>
    </w:p>
    <w:p w14:paraId="27C6E490" w14:textId="77777777" w:rsidR="00743A21" w:rsidRPr="00245DC1" w:rsidRDefault="00743A21" w:rsidP="00AC4514">
      <w:pPr>
        <w:autoSpaceDE w:val="0"/>
        <w:autoSpaceDN w:val="0"/>
        <w:adjustRightInd w:val="0"/>
        <w:spacing w:after="0" w:line="240" w:lineRule="auto"/>
        <w:rPr>
          <w:rFonts w:ascii="Times New Roman" w:hAnsi="Times New Roman" w:cs="Times New Roman"/>
          <w:sz w:val="24"/>
          <w:szCs w:val="24"/>
        </w:rPr>
      </w:pPr>
    </w:p>
    <w:p w14:paraId="143B37AA" w14:textId="77777777"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r w:rsidRPr="00331EFE">
        <w:rPr>
          <w:rFonts w:ascii="Times New Roman" w:hAnsi="Times New Roman" w:cs="Times New Roman"/>
          <w:sz w:val="24"/>
          <w:szCs w:val="24"/>
        </w:rPr>
        <w:t xml:space="preserve">Cochard, M., G. Daudin, S. Fronteau and C. Rifflart, “Commerce vertical et propagation des chocs de prix: le cas de la zone euro”, </w:t>
      </w:r>
      <w:r>
        <w:rPr>
          <w:rFonts w:ascii="Times New Roman" w:hAnsi="Times New Roman" w:cs="Times New Roman"/>
          <w:sz w:val="24"/>
          <w:szCs w:val="24"/>
        </w:rPr>
        <w:t>Revue de l’OFCE, 149 (2016).</w:t>
      </w:r>
    </w:p>
    <w:p w14:paraId="3ED335F2" w14:textId="77777777" w:rsidR="00331EFE" w:rsidRPr="00331EFE" w:rsidRDefault="00331EFE" w:rsidP="00AC4514">
      <w:pPr>
        <w:autoSpaceDE w:val="0"/>
        <w:autoSpaceDN w:val="0"/>
        <w:adjustRightInd w:val="0"/>
        <w:spacing w:after="0" w:line="240" w:lineRule="auto"/>
        <w:rPr>
          <w:rFonts w:ascii="Times New Roman" w:hAnsi="Times New Roman" w:cs="Times New Roman"/>
          <w:sz w:val="24"/>
          <w:szCs w:val="24"/>
        </w:rPr>
      </w:pPr>
    </w:p>
    <w:p w14:paraId="47C95FCD" w14:textId="77777777" w:rsidR="00AC4514" w:rsidRDefault="00AC4514" w:rsidP="00AC4514">
      <w:pPr>
        <w:autoSpaceDE w:val="0"/>
        <w:autoSpaceDN w:val="0"/>
        <w:adjustRightInd w:val="0"/>
        <w:spacing w:after="0" w:line="240" w:lineRule="auto"/>
        <w:rPr>
          <w:rFonts w:ascii="Times New Roman" w:hAnsi="Times New Roman" w:cs="Times New Roman"/>
          <w:sz w:val="24"/>
          <w:szCs w:val="24"/>
          <w:lang w:val="en-US"/>
        </w:rPr>
      </w:pPr>
      <w:r w:rsidRPr="00AC4514">
        <w:rPr>
          <w:rFonts w:ascii="Times New Roman" w:hAnsi="Times New Roman" w:cs="Times New Roman"/>
          <w:sz w:val="24"/>
          <w:szCs w:val="24"/>
          <w:lang w:val="en-US"/>
        </w:rPr>
        <w:t>Dietzenbacher, E., B. Los, R. Stehrer, M. Timmer, and G. J. de Vries, “The Construction of World Input–Output Tables in the WIOD Project,” Economic Systems Research 25 (2013)</w:t>
      </w:r>
      <w:proofErr w:type="gramStart"/>
      <w:r w:rsidRPr="00AC4514">
        <w:rPr>
          <w:rFonts w:ascii="Times New Roman" w:hAnsi="Times New Roman" w:cs="Times New Roman"/>
          <w:sz w:val="24"/>
          <w:szCs w:val="24"/>
          <w:lang w:val="en-US"/>
        </w:rPr>
        <w:t>:71</w:t>
      </w:r>
      <w:proofErr w:type="gramEnd"/>
      <w:r w:rsidRPr="00AC4514">
        <w:rPr>
          <w:rFonts w:ascii="Times New Roman" w:hAnsi="Times New Roman" w:cs="Times New Roman"/>
          <w:sz w:val="24"/>
          <w:szCs w:val="24"/>
          <w:lang w:val="en-US"/>
        </w:rPr>
        <w:t>–98.</w:t>
      </w:r>
    </w:p>
    <w:p w14:paraId="136D21FA" w14:textId="77777777" w:rsidR="00743A21" w:rsidRDefault="00743A21" w:rsidP="00AC4514">
      <w:pPr>
        <w:autoSpaceDE w:val="0"/>
        <w:autoSpaceDN w:val="0"/>
        <w:adjustRightInd w:val="0"/>
        <w:spacing w:after="0" w:line="240" w:lineRule="auto"/>
        <w:rPr>
          <w:rFonts w:ascii="Times New Roman" w:hAnsi="Times New Roman" w:cs="Times New Roman"/>
          <w:sz w:val="24"/>
          <w:szCs w:val="24"/>
          <w:lang w:val="en-US"/>
        </w:rPr>
      </w:pPr>
    </w:p>
    <w:p w14:paraId="5CBD39E0" w14:textId="77777777" w:rsidR="00743A21" w:rsidRPr="00743A21" w:rsidRDefault="00743A21" w:rsidP="00AC4514">
      <w:pPr>
        <w:autoSpaceDE w:val="0"/>
        <w:autoSpaceDN w:val="0"/>
        <w:adjustRightInd w:val="0"/>
        <w:spacing w:after="0" w:line="240" w:lineRule="auto"/>
        <w:rPr>
          <w:rFonts w:ascii="Times New Roman" w:hAnsi="Times New Roman" w:cs="Times New Roman"/>
          <w:sz w:val="24"/>
          <w:szCs w:val="24"/>
          <w:lang w:val="en-US"/>
        </w:rPr>
      </w:pPr>
      <w:r w:rsidRPr="00743A21">
        <w:rPr>
          <w:rFonts w:ascii="Times New Roman" w:hAnsi="Times New Roman" w:cs="Times New Roman"/>
          <w:sz w:val="24"/>
          <w:szCs w:val="24"/>
          <w:lang w:val="en-US"/>
        </w:rPr>
        <w:t>ECB Economic Bulletin, (2017), Article “The impact of global value chains on the macroeconomic analysis of the euro area”, Issue 8 / 2017</w:t>
      </w:r>
    </w:p>
    <w:p w14:paraId="62624035" w14:textId="77777777" w:rsidR="00AC4514" w:rsidRPr="00AC4514" w:rsidRDefault="00AC4514" w:rsidP="00AC4514">
      <w:pPr>
        <w:autoSpaceDE w:val="0"/>
        <w:autoSpaceDN w:val="0"/>
        <w:adjustRightInd w:val="0"/>
        <w:spacing w:after="0" w:line="240" w:lineRule="auto"/>
        <w:rPr>
          <w:rFonts w:ascii="TimesTen-Roman" w:hAnsi="TimesTen-Roman" w:cs="TimesTen-Roman"/>
          <w:sz w:val="18"/>
          <w:szCs w:val="18"/>
          <w:lang w:val="en-US"/>
        </w:rPr>
      </w:pPr>
    </w:p>
    <w:p w14:paraId="6E46186D" w14:textId="77777777" w:rsidR="00705CB2" w:rsidRDefault="00705CB2" w:rsidP="00331EFE">
      <w:pPr>
        <w:autoSpaceDE w:val="0"/>
        <w:autoSpaceDN w:val="0"/>
        <w:adjustRightInd w:val="0"/>
        <w:spacing w:after="0" w:line="240" w:lineRule="auto"/>
        <w:rPr>
          <w:rFonts w:ascii="Times New Roman" w:hAnsi="Times New Roman" w:cs="Times New Roman"/>
          <w:sz w:val="24"/>
          <w:szCs w:val="24"/>
          <w:lang w:val="en-US"/>
        </w:rPr>
      </w:pPr>
      <w:proofErr w:type="gramStart"/>
      <w:r w:rsidRPr="006C08EF">
        <w:rPr>
          <w:rFonts w:ascii="Times New Roman" w:hAnsi="Times New Roman" w:cs="Times New Roman"/>
          <w:sz w:val="24"/>
          <w:szCs w:val="24"/>
          <w:lang w:val="en-US"/>
        </w:rPr>
        <w:t>Feenstra, R. C. and J. B. Jensen</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“Evaluating Estimates of Materials Offshoring from U.S. Manufacturing,”</w:t>
      </w:r>
      <w:r w:rsidR="00331EFE">
        <w:rPr>
          <w:rFonts w:ascii="Times New Roman" w:hAnsi="Times New Roman" w:cs="Times New Roman"/>
          <w:sz w:val="24"/>
          <w:szCs w:val="24"/>
          <w:lang w:val="en-US"/>
        </w:rPr>
        <w:t xml:space="preserve"> </w:t>
      </w:r>
      <w:r w:rsidRPr="006C08EF">
        <w:rPr>
          <w:rFonts w:ascii="Times New Roman" w:hAnsi="Times New Roman" w:cs="Times New Roman"/>
          <w:sz w:val="24"/>
          <w:szCs w:val="24"/>
          <w:lang w:val="en-US"/>
        </w:rPr>
        <w:t>Economics Letters 117 (2012)</w:t>
      </w:r>
      <w:r w:rsidR="00EC21FF" w:rsidRPr="006C08EF">
        <w:rPr>
          <w:rFonts w:ascii="Times New Roman" w:hAnsi="Times New Roman" w:cs="Times New Roman"/>
          <w:sz w:val="24"/>
          <w:szCs w:val="24"/>
          <w:lang w:val="en-US"/>
        </w:rPr>
        <w:t xml:space="preserve"> 170-173</w:t>
      </w:r>
      <w:r w:rsidRPr="006C08EF">
        <w:rPr>
          <w:rFonts w:ascii="Times New Roman" w:hAnsi="Times New Roman" w:cs="Times New Roman"/>
          <w:sz w:val="24"/>
          <w:szCs w:val="24"/>
          <w:lang w:val="en-US"/>
        </w:rPr>
        <w:t>.</w:t>
      </w:r>
      <w:proofErr w:type="gramEnd"/>
    </w:p>
    <w:p w14:paraId="12241260" w14:textId="77777777" w:rsidR="00331EFE" w:rsidRPr="006C08EF" w:rsidRDefault="00331EFE" w:rsidP="00331EFE">
      <w:pPr>
        <w:autoSpaceDE w:val="0"/>
        <w:autoSpaceDN w:val="0"/>
        <w:adjustRightInd w:val="0"/>
        <w:spacing w:after="0" w:line="240" w:lineRule="auto"/>
        <w:rPr>
          <w:rFonts w:ascii="Times New Roman" w:hAnsi="Times New Roman" w:cs="Times New Roman"/>
          <w:sz w:val="24"/>
          <w:szCs w:val="24"/>
          <w:lang w:val="en-US"/>
        </w:rPr>
      </w:pPr>
    </w:p>
    <w:p w14:paraId="0CE19B42" w14:textId="77777777" w:rsidR="00BB7F5F" w:rsidRPr="006C08EF" w:rsidRDefault="00705CB2" w:rsidP="00BD5A60">
      <w:pPr>
        <w:autoSpaceDE w:val="0"/>
        <w:autoSpaceDN w:val="0"/>
        <w:adjustRightInd w:val="0"/>
        <w:spacing w:after="0" w:line="240" w:lineRule="auto"/>
        <w:rPr>
          <w:rFonts w:ascii="Times New Roman" w:hAnsi="Times New Roman" w:cs="Times New Roman"/>
          <w:sz w:val="24"/>
          <w:szCs w:val="24"/>
          <w:lang w:val="en-US"/>
        </w:rPr>
      </w:pPr>
      <w:r w:rsidRPr="006C08EF">
        <w:rPr>
          <w:rFonts w:ascii="Times New Roman" w:hAnsi="Times New Roman" w:cs="Times New Roman"/>
          <w:sz w:val="24"/>
          <w:szCs w:val="24"/>
          <w:lang w:val="en-US"/>
        </w:rPr>
        <w:t>Puzzello, L.</w:t>
      </w:r>
      <w:r w:rsidR="00331EFE">
        <w:rPr>
          <w:rFonts w:ascii="Times New Roman" w:hAnsi="Times New Roman" w:cs="Times New Roman"/>
          <w:sz w:val="24"/>
          <w:szCs w:val="24"/>
          <w:lang w:val="en-US"/>
        </w:rPr>
        <w:t xml:space="preserve"> (2012)</w:t>
      </w:r>
      <w:r w:rsidRPr="006C08EF">
        <w:rPr>
          <w:rFonts w:ascii="Times New Roman" w:hAnsi="Times New Roman" w:cs="Times New Roman"/>
          <w:sz w:val="24"/>
          <w:szCs w:val="24"/>
          <w:lang w:val="en-US"/>
        </w:rPr>
        <w:t xml:space="preserve">, “A proportionality assumption and measurement </w:t>
      </w:r>
      <w:r w:rsidR="00BD5A60" w:rsidRPr="006C08EF">
        <w:rPr>
          <w:rFonts w:ascii="Times New Roman" w:hAnsi="Times New Roman" w:cs="Times New Roman"/>
          <w:sz w:val="24"/>
          <w:szCs w:val="24"/>
          <w:lang w:val="en-US"/>
        </w:rPr>
        <w:t xml:space="preserve">biases in the factor content of </w:t>
      </w:r>
      <w:r w:rsidRPr="006C08EF">
        <w:rPr>
          <w:rFonts w:ascii="Times New Roman" w:hAnsi="Times New Roman" w:cs="Times New Roman"/>
          <w:sz w:val="24"/>
          <w:szCs w:val="24"/>
          <w:lang w:val="en-US"/>
        </w:rPr>
        <w:t xml:space="preserve">trade,” </w:t>
      </w:r>
      <w:r w:rsidRPr="006C08EF">
        <w:rPr>
          <w:rFonts w:ascii="Times New Roman" w:hAnsi="Times New Roman" w:cs="Times New Roman"/>
          <w:iCs/>
          <w:sz w:val="24"/>
          <w:szCs w:val="24"/>
          <w:lang w:val="en-US"/>
        </w:rPr>
        <w:t xml:space="preserve">Journal of International Economics </w:t>
      </w:r>
      <w:r w:rsidRPr="006C08EF">
        <w:rPr>
          <w:rFonts w:ascii="Times New Roman" w:hAnsi="Times New Roman" w:cs="Times New Roman"/>
          <w:sz w:val="24"/>
          <w:szCs w:val="24"/>
          <w:lang w:val="en-US"/>
        </w:rPr>
        <w:t>87 (2012)</w:t>
      </w:r>
      <w:proofErr w:type="gramStart"/>
      <w:r w:rsidRPr="006C08EF">
        <w:rPr>
          <w:rFonts w:ascii="Times New Roman" w:hAnsi="Times New Roman" w:cs="Times New Roman"/>
          <w:sz w:val="24"/>
          <w:szCs w:val="24"/>
          <w:lang w:val="en-US"/>
        </w:rPr>
        <w:t>:105</w:t>
      </w:r>
      <w:proofErr w:type="gramEnd"/>
      <w:r w:rsidRPr="006C08EF">
        <w:rPr>
          <w:rFonts w:ascii="Times New Roman" w:hAnsi="Times New Roman" w:cs="Times New Roman"/>
          <w:sz w:val="24"/>
          <w:szCs w:val="24"/>
          <w:lang w:val="en-US"/>
        </w:rPr>
        <w:t>–11.</w:t>
      </w:r>
    </w:p>
    <w:p w14:paraId="460DF729" w14:textId="77777777" w:rsidR="00BB7F5F" w:rsidRPr="006C08EF" w:rsidRDefault="00BB7F5F" w:rsidP="00BD5A60">
      <w:pPr>
        <w:autoSpaceDE w:val="0"/>
        <w:autoSpaceDN w:val="0"/>
        <w:adjustRightInd w:val="0"/>
        <w:spacing w:after="0" w:line="240" w:lineRule="auto"/>
        <w:rPr>
          <w:rFonts w:ascii="Times New Roman" w:hAnsi="Times New Roman" w:cs="Times New Roman"/>
          <w:sz w:val="24"/>
          <w:szCs w:val="24"/>
          <w:lang w:val="en-US"/>
        </w:rPr>
      </w:pPr>
    </w:p>
    <w:p w14:paraId="20CFC4FA" w14:textId="77777777" w:rsidR="00BB7F5F" w:rsidRPr="006C08EF" w:rsidRDefault="00BB7F5F" w:rsidP="00BB7F5F">
      <w:pPr>
        <w:autoSpaceDE w:val="0"/>
        <w:autoSpaceDN w:val="0"/>
        <w:adjustRightInd w:val="0"/>
        <w:spacing w:after="0" w:line="240" w:lineRule="auto"/>
        <w:rPr>
          <w:rFonts w:ascii="Times New Roman" w:hAnsi="Times New Roman" w:cs="Times New Roman"/>
          <w:sz w:val="24"/>
          <w:szCs w:val="24"/>
          <w:lang w:val="en-US"/>
        </w:rPr>
      </w:pPr>
      <w:r w:rsidRPr="006C08EF">
        <w:rPr>
          <w:rFonts w:ascii="Times New Roman" w:hAnsi="Times New Roman" w:cs="Times New Roman"/>
          <w:sz w:val="24"/>
          <w:szCs w:val="24"/>
          <w:lang w:val="en-US"/>
        </w:rPr>
        <w:t xml:space="preserve">Timmer, M. P., Dietzenbacher, E., Los, B., Stehrer, R., &amp; Vries, G. J. (2015), “An illustrated user guide to the world input output database: the case of global automotive production”. </w:t>
      </w:r>
      <w:proofErr w:type="gramStart"/>
      <w:r w:rsidRPr="006C08EF">
        <w:rPr>
          <w:rFonts w:ascii="Times New Roman" w:hAnsi="Times New Roman" w:cs="Times New Roman"/>
          <w:sz w:val="24"/>
          <w:szCs w:val="24"/>
          <w:lang w:val="en-US"/>
        </w:rPr>
        <w:t>Review of International Economics, 23(3), 575-605.</w:t>
      </w:r>
      <w:proofErr w:type="gramEnd"/>
    </w:p>
    <w:p w14:paraId="5DC45F91" w14:textId="77777777" w:rsidR="005A4C2C" w:rsidRPr="006C08EF" w:rsidRDefault="005A4C2C" w:rsidP="0029394B">
      <w:pPr>
        <w:autoSpaceDE w:val="0"/>
        <w:autoSpaceDN w:val="0"/>
        <w:adjustRightInd w:val="0"/>
        <w:spacing w:after="0" w:line="240" w:lineRule="auto"/>
        <w:jc w:val="both"/>
        <w:rPr>
          <w:rFonts w:ascii="Times New Roman" w:hAnsi="Times New Roman" w:cs="Times New Roman"/>
          <w:sz w:val="24"/>
          <w:szCs w:val="24"/>
          <w:lang w:val="en-US"/>
        </w:rPr>
      </w:pPr>
    </w:p>
    <w:p w14:paraId="51933915" w14:textId="77777777" w:rsidR="00407DF4" w:rsidRPr="006C08EF" w:rsidRDefault="007108AC" w:rsidP="0029394B">
      <w:pPr>
        <w:jc w:val="both"/>
        <w:rPr>
          <w:rFonts w:ascii="Times New Roman" w:hAnsi="Times New Roman" w:cs="Times New Roman"/>
          <w:sz w:val="24"/>
          <w:szCs w:val="24"/>
          <w:lang w:val="en-US"/>
        </w:rPr>
      </w:pPr>
      <w:hyperlink r:id="rId10" w:history="1">
        <w:r w:rsidR="009721C1" w:rsidRPr="006C08EF">
          <w:rPr>
            <w:rStyle w:val="Lienhypertexte"/>
            <w:rFonts w:ascii="Times New Roman" w:hAnsi="Times New Roman" w:cs="Times New Roman"/>
            <w:sz w:val="24"/>
            <w:szCs w:val="24"/>
            <w:lang w:val="en-US"/>
          </w:rPr>
          <w:t>https://www.ecb.europa.eu/pub/pdf/scpwps/ecb.wp2064.en.pdf?316eb4d64f21dfa80fc73d305bd284bd</w:t>
        </w:r>
      </w:hyperlink>
    </w:p>
    <w:p w14:paraId="1801BAB1" w14:textId="77777777" w:rsidR="009721C1" w:rsidRPr="006C08EF" w:rsidRDefault="007108AC" w:rsidP="0029394B">
      <w:pPr>
        <w:jc w:val="both"/>
        <w:rPr>
          <w:rFonts w:ascii="Times New Roman" w:hAnsi="Times New Roman" w:cs="Times New Roman"/>
          <w:sz w:val="24"/>
          <w:szCs w:val="24"/>
          <w:lang w:val="en-US"/>
        </w:rPr>
      </w:pPr>
      <w:hyperlink r:id="rId11" w:history="1">
        <w:r w:rsidR="009721C1" w:rsidRPr="006C08EF">
          <w:rPr>
            <w:rStyle w:val="Lienhypertexte"/>
            <w:rFonts w:ascii="Times New Roman" w:hAnsi="Times New Roman" w:cs="Times New Roman"/>
            <w:sz w:val="24"/>
            <w:szCs w:val="24"/>
            <w:lang w:val="en-US"/>
          </w:rPr>
          <w:t>https://www.ecb.europa.eu/pub/pdf/other/eb201602_article01.en.pdf?61d1a10be9740cc92a072a3e3d5c2dbb</w:t>
        </w:r>
      </w:hyperlink>
    </w:p>
    <w:p w14:paraId="1563C689" w14:textId="77777777" w:rsidR="009721C1" w:rsidRPr="006C08EF" w:rsidRDefault="009721C1" w:rsidP="0029394B">
      <w:pPr>
        <w:jc w:val="both"/>
        <w:rPr>
          <w:rFonts w:ascii="Times New Roman" w:hAnsi="Times New Roman" w:cs="Times New Roman"/>
          <w:sz w:val="24"/>
          <w:szCs w:val="24"/>
          <w:lang w:val="en-US"/>
        </w:rPr>
      </w:pPr>
    </w:p>
    <w:p w14:paraId="2FC42C05" w14:textId="77777777" w:rsidR="00ED6644" w:rsidRPr="006C08EF" w:rsidRDefault="007108AC" w:rsidP="0029394B">
      <w:pPr>
        <w:jc w:val="both"/>
        <w:rPr>
          <w:rFonts w:ascii="Times New Roman" w:hAnsi="Times New Roman" w:cs="Times New Roman"/>
          <w:sz w:val="24"/>
          <w:szCs w:val="24"/>
          <w:lang w:val="en-US"/>
        </w:rPr>
      </w:pPr>
      <w:hyperlink r:id="rId12" w:history="1">
        <w:r w:rsidR="00ED6644" w:rsidRPr="006C08EF">
          <w:rPr>
            <w:rStyle w:val="Lienhypertexte"/>
            <w:rFonts w:ascii="Times New Roman" w:hAnsi="Times New Roman" w:cs="Times New Roman"/>
            <w:sz w:val="24"/>
            <w:szCs w:val="24"/>
            <w:lang w:val="en-US"/>
          </w:rPr>
          <w:t>http://www.oecd.org/sti/ind/49894138.pdf</w:t>
        </w:r>
      </w:hyperlink>
    </w:p>
    <w:p w14:paraId="13D982C7" w14:textId="058367CE" w:rsidR="00ED6644" w:rsidRPr="006C08EF" w:rsidRDefault="007108AC" w:rsidP="0029394B">
      <w:pPr>
        <w:jc w:val="both"/>
        <w:rPr>
          <w:rFonts w:ascii="Times New Roman" w:hAnsi="Times New Roman" w:cs="Times New Roman"/>
          <w:sz w:val="24"/>
          <w:szCs w:val="24"/>
          <w:lang w:val="en-US"/>
        </w:rPr>
      </w:pPr>
      <w:r>
        <w:rPr>
          <w:rFonts w:ascii="Times New Roman" w:hAnsi="Times New Roman" w:cs="Times New Roman"/>
          <w:sz w:val="24"/>
          <w:szCs w:val="24"/>
          <w:lang w:val="en-US"/>
        </w:rPr>
        <w:t>.</w:t>
      </w:r>
      <w:bookmarkEnd w:id="0"/>
    </w:p>
    <w:sectPr w:rsidR="00ED6644" w:rsidRPr="006C08EF">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F924230" w14:textId="77777777" w:rsidR="00AB63AA" w:rsidRDefault="00AB63AA" w:rsidP="00240C67">
      <w:pPr>
        <w:spacing w:after="0" w:line="240" w:lineRule="auto"/>
      </w:pPr>
      <w:r>
        <w:separator/>
      </w:r>
    </w:p>
  </w:endnote>
  <w:endnote w:type="continuationSeparator" w:id="0">
    <w:p w14:paraId="568FAE2B" w14:textId="77777777" w:rsidR="00AB63AA" w:rsidRDefault="00AB63AA" w:rsidP="00240C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MR10">
    <w:altName w:val="Calibri"/>
    <w:panose1 w:val="00000000000000000000"/>
    <w:charset w:val="00"/>
    <w:family w:val="auto"/>
    <w:notTrueType/>
    <w:pitch w:val="default"/>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Garamond">
    <w:panose1 w:val="02020404030301010803"/>
    <w:charset w:val="00"/>
    <w:family w:val="auto"/>
    <w:pitch w:val="variable"/>
    <w:sig w:usb0="00000287" w:usb1="00000000" w:usb2="00000000" w:usb3="00000000" w:csb0="0000009F" w:csb1="00000000"/>
  </w:font>
  <w:font w:name="Tahoma">
    <w:panose1 w:val="020B0604030504040204"/>
    <w:charset w:val="00"/>
    <w:family w:val="auto"/>
    <w:pitch w:val="variable"/>
    <w:sig w:usb0="00000003" w:usb1="00000000" w:usb2="00000000" w:usb3="00000000" w:csb0="00000001" w:csb1="00000000"/>
  </w:font>
  <w:font w:name="F16">
    <w:altName w:val="Calibri"/>
    <w:panose1 w:val="00000000000000000000"/>
    <w:charset w:val="00"/>
    <w:family w:val="swiss"/>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TimesTen-Roman">
    <w:altName w:val="Calibri"/>
    <w:panose1 w:val="00000000000000000000"/>
    <w:charset w:val="00"/>
    <w:family w:val="roman"/>
    <w:notTrueType/>
    <w:pitch w:val="default"/>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84757922"/>
      <w:docPartObj>
        <w:docPartGallery w:val="Page Numbers (Bottom of Page)"/>
        <w:docPartUnique/>
      </w:docPartObj>
    </w:sdtPr>
    <w:sdtEndPr/>
    <w:sdtContent>
      <w:p w14:paraId="00727F3F" w14:textId="77777777" w:rsidR="00A33BD3" w:rsidRDefault="00A33BD3">
        <w:pPr>
          <w:pStyle w:val="Pieddepage"/>
          <w:jc w:val="center"/>
        </w:pPr>
        <w:r>
          <w:fldChar w:fldCharType="begin"/>
        </w:r>
        <w:r>
          <w:instrText>PAGE   \* MERGEFORMAT</w:instrText>
        </w:r>
        <w:r>
          <w:fldChar w:fldCharType="separate"/>
        </w:r>
        <w:r w:rsidR="007108AC">
          <w:rPr>
            <w:noProof/>
          </w:rPr>
          <w:t>11</w:t>
        </w:r>
        <w:r>
          <w:fldChar w:fldCharType="end"/>
        </w:r>
      </w:p>
    </w:sdtContent>
  </w:sdt>
  <w:p w14:paraId="4388353B" w14:textId="77777777" w:rsidR="00A33BD3" w:rsidRDefault="00A33BD3">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FECFD0" w14:textId="77777777" w:rsidR="00AB63AA" w:rsidRDefault="00AB63AA" w:rsidP="00240C67">
      <w:pPr>
        <w:spacing w:after="0" w:line="240" w:lineRule="auto"/>
      </w:pPr>
      <w:r>
        <w:separator/>
      </w:r>
    </w:p>
  </w:footnote>
  <w:footnote w:type="continuationSeparator" w:id="0">
    <w:p w14:paraId="198E4934" w14:textId="77777777" w:rsidR="00AB63AA" w:rsidRDefault="00AB63AA" w:rsidP="00240C67">
      <w:pPr>
        <w:spacing w:after="0" w:line="240" w:lineRule="auto"/>
      </w:pPr>
      <w:r>
        <w:continuationSeparator/>
      </w:r>
    </w:p>
  </w:footnote>
  <w:footnote w:id="1">
    <w:p w14:paraId="30D24390" w14:textId="77777777" w:rsidR="00A33BD3" w:rsidRPr="00220720" w:rsidRDefault="00A33BD3" w:rsidP="00C80829">
      <w:pPr>
        <w:pStyle w:val="Notedebasdepage"/>
      </w:pPr>
      <w:r w:rsidRPr="00121539">
        <w:rPr>
          <w:rStyle w:val="Marquenotebasdepage"/>
        </w:rPr>
        <w:footnoteRef/>
      </w:r>
      <w:r w:rsidRPr="00220720">
        <w:t xml:space="preserve"> Banque de France, Sciences</w:t>
      </w:r>
      <w:r>
        <w:t xml:space="preserve"> </w:t>
      </w:r>
      <w:r w:rsidRPr="00220720">
        <w:t>Po, OFCE</w:t>
      </w:r>
      <w:r>
        <w:t>.</w:t>
      </w:r>
    </w:p>
  </w:footnote>
  <w:footnote w:id="2">
    <w:p w14:paraId="0D76AE9A" w14:textId="77777777" w:rsidR="00A33BD3" w:rsidRPr="00220720" w:rsidRDefault="00A33BD3" w:rsidP="00C80829">
      <w:pPr>
        <w:pStyle w:val="Notedebasdepage"/>
      </w:pPr>
      <w:r w:rsidRPr="00121539">
        <w:rPr>
          <w:rStyle w:val="Marquenotebasdepage"/>
        </w:rPr>
        <w:footnoteRef/>
      </w:r>
      <w:r w:rsidRPr="00220720">
        <w:t xml:space="preserve"> PSL, Université Paris-Dauphine, LEDa-DIAL UMR IRD 225, 75016 Paris, </w:t>
      </w:r>
      <w:r>
        <w:t>France ;</w:t>
      </w:r>
    </w:p>
    <w:p w14:paraId="1D1501C5" w14:textId="77777777" w:rsidR="00A33BD3" w:rsidRPr="00220720" w:rsidRDefault="00A33BD3" w:rsidP="00C80829">
      <w:pPr>
        <w:pStyle w:val="Notedebasdepage"/>
      </w:pPr>
      <w:r>
        <w:t xml:space="preserve">PSL, IRD, DIAL UMR IRD 225, </w:t>
      </w:r>
      <w:r w:rsidRPr="00220720">
        <w:t xml:space="preserve">75016 Paris, </w:t>
      </w:r>
      <w:r>
        <w:t>France.</w:t>
      </w:r>
    </w:p>
    <w:p w14:paraId="49F1A268" w14:textId="77777777" w:rsidR="00A33BD3" w:rsidRPr="00220720" w:rsidRDefault="00A33BD3" w:rsidP="00C80829">
      <w:pPr>
        <w:pStyle w:val="Notedebasdepage"/>
      </w:pPr>
      <w:bookmarkStart w:id="1" w:name="OLE_LINK1"/>
      <w:bookmarkStart w:id="2" w:name="OLE_LINK2"/>
      <w:r w:rsidRPr="00220720">
        <w:t>Sciences</w:t>
      </w:r>
      <w:r>
        <w:t xml:space="preserve"> Po, OFCE, </w:t>
      </w:r>
      <w:r w:rsidRPr="00220720">
        <w:t xml:space="preserve">75007 Paris, </w:t>
      </w:r>
      <w:r>
        <w:t>France.</w:t>
      </w:r>
      <w:bookmarkEnd w:id="1"/>
      <w:bookmarkEnd w:id="2"/>
    </w:p>
  </w:footnote>
  <w:footnote w:id="3">
    <w:p w14:paraId="55F04054" w14:textId="77777777" w:rsidR="00A33BD3" w:rsidRPr="00220720" w:rsidRDefault="00A33BD3" w:rsidP="00CC4486">
      <w:pPr>
        <w:pStyle w:val="Notedebasdepage"/>
      </w:pPr>
      <w:r w:rsidRPr="00121539">
        <w:rPr>
          <w:rStyle w:val="Marquenotebasdepage"/>
        </w:rPr>
        <w:footnoteRef/>
      </w:r>
      <w:r w:rsidRPr="00220720">
        <w:t xml:space="preserve"> Banque de France</w:t>
      </w:r>
      <w:r>
        <w:t>.</w:t>
      </w:r>
    </w:p>
  </w:footnote>
  <w:footnote w:id="4">
    <w:p w14:paraId="7CE0BA77" w14:textId="77777777" w:rsidR="00A33BD3" w:rsidRPr="00220720" w:rsidRDefault="00A33BD3" w:rsidP="00CC4486">
      <w:pPr>
        <w:pStyle w:val="Notedebasdepage"/>
      </w:pPr>
      <w:r w:rsidRPr="00121539">
        <w:rPr>
          <w:rStyle w:val="Marquenotebasdepage"/>
        </w:rPr>
        <w:footnoteRef/>
      </w:r>
      <w:r>
        <w:t xml:space="preserve"> Banque de France.</w:t>
      </w:r>
    </w:p>
  </w:footnote>
  <w:footnote w:id="5">
    <w:p w14:paraId="545E7345" w14:textId="77777777" w:rsidR="007A1A24" w:rsidRPr="007A1A24" w:rsidRDefault="007A1A24">
      <w:pPr>
        <w:pStyle w:val="Notedebasdepage"/>
      </w:pPr>
      <w:r>
        <w:rPr>
          <w:rStyle w:val="Marquenotebasdepage"/>
        </w:rPr>
        <w:footnoteRef/>
      </w:r>
      <w:r>
        <w:t xml:space="preserve"> </w:t>
      </w:r>
      <w:r w:rsidRPr="00220720">
        <w:t>Sciences</w:t>
      </w:r>
      <w:r>
        <w:t xml:space="preserve"> Po, OFCE, </w:t>
      </w:r>
      <w:r w:rsidRPr="00220720">
        <w:t xml:space="preserve">75007 Paris, </w:t>
      </w:r>
      <w:r>
        <w:t>France.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332"/>
    <w:multiLevelType w:val="multilevel"/>
    <w:tmpl w:val="B7606A8C"/>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11EF2BA7"/>
    <w:multiLevelType w:val="multilevel"/>
    <w:tmpl w:val="A8183762"/>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12BC59D3"/>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nsid w:val="17C47CD2"/>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3F2D7446"/>
    <w:multiLevelType w:val="hybridMultilevel"/>
    <w:tmpl w:val="A32A346C"/>
    <w:lvl w:ilvl="0" w:tplc="B9D6E174">
      <w:start w:val="3"/>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505C16E4"/>
    <w:multiLevelType w:val="hybridMultilevel"/>
    <w:tmpl w:val="B000936E"/>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nsid w:val="72130AB1"/>
    <w:multiLevelType w:val="multilevel"/>
    <w:tmpl w:val="931076CE"/>
    <w:lvl w:ilvl="0">
      <w:start w:val="3"/>
      <w:numFmt w:val="decimal"/>
      <w:lvlText w:val="%1"/>
      <w:lvlJc w:val="left"/>
      <w:pPr>
        <w:ind w:left="360" w:hanging="360"/>
      </w:pPr>
      <w:rPr>
        <w:rFonts w:ascii="CMR10" w:hAnsi="CMR10" w:cs="CMR10" w:hint="default"/>
        <w:sz w:val="22"/>
      </w:rPr>
    </w:lvl>
    <w:lvl w:ilvl="1">
      <w:start w:val="1"/>
      <w:numFmt w:val="decimal"/>
      <w:lvlText w:val="%1.%2"/>
      <w:lvlJc w:val="left"/>
      <w:pPr>
        <w:ind w:left="720" w:hanging="360"/>
      </w:pPr>
      <w:rPr>
        <w:rFonts w:ascii="CMR10" w:hAnsi="CMR10" w:cs="CMR10" w:hint="default"/>
        <w:sz w:val="22"/>
      </w:rPr>
    </w:lvl>
    <w:lvl w:ilvl="2">
      <w:start w:val="1"/>
      <w:numFmt w:val="decimal"/>
      <w:lvlText w:val="%1.%2.%3"/>
      <w:lvlJc w:val="left"/>
      <w:pPr>
        <w:ind w:left="1440" w:hanging="720"/>
      </w:pPr>
      <w:rPr>
        <w:rFonts w:ascii="CMR10" w:hAnsi="CMR10" w:cs="CMR10" w:hint="default"/>
        <w:sz w:val="22"/>
      </w:rPr>
    </w:lvl>
    <w:lvl w:ilvl="3">
      <w:start w:val="1"/>
      <w:numFmt w:val="decimal"/>
      <w:lvlText w:val="%1.%2.%3.%4"/>
      <w:lvlJc w:val="left"/>
      <w:pPr>
        <w:ind w:left="1800" w:hanging="720"/>
      </w:pPr>
      <w:rPr>
        <w:rFonts w:ascii="CMR10" w:hAnsi="CMR10" w:cs="CMR10" w:hint="default"/>
        <w:sz w:val="22"/>
      </w:rPr>
    </w:lvl>
    <w:lvl w:ilvl="4">
      <w:start w:val="1"/>
      <w:numFmt w:val="decimal"/>
      <w:lvlText w:val="%1.%2.%3.%4.%5"/>
      <w:lvlJc w:val="left"/>
      <w:pPr>
        <w:ind w:left="2520" w:hanging="1080"/>
      </w:pPr>
      <w:rPr>
        <w:rFonts w:ascii="CMR10" w:hAnsi="CMR10" w:cs="CMR10" w:hint="default"/>
        <w:sz w:val="22"/>
      </w:rPr>
    </w:lvl>
    <w:lvl w:ilvl="5">
      <w:start w:val="1"/>
      <w:numFmt w:val="decimal"/>
      <w:lvlText w:val="%1.%2.%3.%4.%5.%6"/>
      <w:lvlJc w:val="left"/>
      <w:pPr>
        <w:ind w:left="2880" w:hanging="1080"/>
      </w:pPr>
      <w:rPr>
        <w:rFonts w:ascii="CMR10" w:hAnsi="CMR10" w:cs="CMR10" w:hint="default"/>
        <w:sz w:val="22"/>
      </w:rPr>
    </w:lvl>
    <w:lvl w:ilvl="6">
      <w:start w:val="1"/>
      <w:numFmt w:val="decimal"/>
      <w:lvlText w:val="%1.%2.%3.%4.%5.%6.%7"/>
      <w:lvlJc w:val="left"/>
      <w:pPr>
        <w:ind w:left="3600" w:hanging="1440"/>
      </w:pPr>
      <w:rPr>
        <w:rFonts w:ascii="CMR10" w:hAnsi="CMR10" w:cs="CMR10" w:hint="default"/>
        <w:sz w:val="22"/>
      </w:rPr>
    </w:lvl>
    <w:lvl w:ilvl="7">
      <w:start w:val="1"/>
      <w:numFmt w:val="decimal"/>
      <w:lvlText w:val="%1.%2.%3.%4.%5.%6.%7.%8"/>
      <w:lvlJc w:val="left"/>
      <w:pPr>
        <w:ind w:left="3960" w:hanging="1440"/>
      </w:pPr>
      <w:rPr>
        <w:rFonts w:ascii="CMR10" w:hAnsi="CMR10" w:cs="CMR10" w:hint="default"/>
        <w:sz w:val="22"/>
      </w:rPr>
    </w:lvl>
    <w:lvl w:ilvl="8">
      <w:start w:val="1"/>
      <w:numFmt w:val="decimal"/>
      <w:lvlText w:val="%1.%2.%3.%4.%5.%6.%7.%8.%9"/>
      <w:lvlJc w:val="left"/>
      <w:pPr>
        <w:ind w:left="4680" w:hanging="1800"/>
      </w:pPr>
      <w:rPr>
        <w:rFonts w:ascii="CMR10" w:hAnsi="CMR10" w:cs="CMR10" w:hint="default"/>
        <w:sz w:val="22"/>
      </w:rPr>
    </w:lvl>
  </w:abstractNum>
  <w:num w:numId="1">
    <w:abstractNumId w:val="3"/>
  </w:num>
  <w:num w:numId="2">
    <w:abstractNumId w:val="2"/>
  </w:num>
  <w:num w:numId="3">
    <w:abstractNumId w:val="5"/>
  </w:num>
  <w:num w:numId="4">
    <w:abstractNumId w:val="1"/>
  </w:num>
  <w:num w:numId="5">
    <w:abstractNumId w:val="4"/>
  </w:num>
  <w:num w:numId="6">
    <w:abstractNumId w:val="0"/>
  </w:num>
  <w:num w:numId="7">
    <w:abstractNumId w:val="6"/>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Guillaume DAUDIN">
    <w15:presenceInfo w15:providerId="None" w15:userId="Guillaume DAUD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1"/>
  <w:proofState w:grammar="clean"/>
  <w:trackRevision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4735"/>
    <w:rsid w:val="000373FD"/>
    <w:rsid w:val="00061109"/>
    <w:rsid w:val="00066C85"/>
    <w:rsid w:val="000A4D52"/>
    <w:rsid w:val="000B0A16"/>
    <w:rsid w:val="0010679F"/>
    <w:rsid w:val="00131BA9"/>
    <w:rsid w:val="001D55F9"/>
    <w:rsid w:val="002151B4"/>
    <w:rsid w:val="00240C67"/>
    <w:rsid w:val="00245DC1"/>
    <w:rsid w:val="00254BEE"/>
    <w:rsid w:val="00267D81"/>
    <w:rsid w:val="00274008"/>
    <w:rsid w:val="0029394B"/>
    <w:rsid w:val="00297080"/>
    <w:rsid w:val="002A4543"/>
    <w:rsid w:val="002A686D"/>
    <w:rsid w:val="002B571E"/>
    <w:rsid w:val="00331EFE"/>
    <w:rsid w:val="00350A95"/>
    <w:rsid w:val="003B6F9B"/>
    <w:rsid w:val="003E0BDB"/>
    <w:rsid w:val="003E2D84"/>
    <w:rsid w:val="003E31AA"/>
    <w:rsid w:val="00406213"/>
    <w:rsid w:val="00407DF4"/>
    <w:rsid w:val="004458B3"/>
    <w:rsid w:val="004567F9"/>
    <w:rsid w:val="00457F65"/>
    <w:rsid w:val="00474BEF"/>
    <w:rsid w:val="00481DC8"/>
    <w:rsid w:val="00493DEC"/>
    <w:rsid w:val="004A1CAA"/>
    <w:rsid w:val="004E3E33"/>
    <w:rsid w:val="00503248"/>
    <w:rsid w:val="00514357"/>
    <w:rsid w:val="00543B37"/>
    <w:rsid w:val="00556BDF"/>
    <w:rsid w:val="00560ABA"/>
    <w:rsid w:val="0057633E"/>
    <w:rsid w:val="00582A42"/>
    <w:rsid w:val="00586F40"/>
    <w:rsid w:val="005A01E2"/>
    <w:rsid w:val="005A4C2C"/>
    <w:rsid w:val="00617267"/>
    <w:rsid w:val="006340F3"/>
    <w:rsid w:val="006A1F86"/>
    <w:rsid w:val="006B5C8B"/>
    <w:rsid w:val="006C08EF"/>
    <w:rsid w:val="006C6ABD"/>
    <w:rsid w:val="006C72F1"/>
    <w:rsid w:val="006D52CE"/>
    <w:rsid w:val="006F328F"/>
    <w:rsid w:val="00705CB2"/>
    <w:rsid w:val="007108AC"/>
    <w:rsid w:val="00732450"/>
    <w:rsid w:val="00743A21"/>
    <w:rsid w:val="007475FB"/>
    <w:rsid w:val="0079074C"/>
    <w:rsid w:val="007A1A24"/>
    <w:rsid w:val="007B0DFD"/>
    <w:rsid w:val="00837382"/>
    <w:rsid w:val="00841484"/>
    <w:rsid w:val="00855771"/>
    <w:rsid w:val="00865CD1"/>
    <w:rsid w:val="00872F7D"/>
    <w:rsid w:val="008B59EA"/>
    <w:rsid w:val="008C4735"/>
    <w:rsid w:val="00900F3A"/>
    <w:rsid w:val="00906B88"/>
    <w:rsid w:val="00965816"/>
    <w:rsid w:val="009721C1"/>
    <w:rsid w:val="0097412C"/>
    <w:rsid w:val="00974639"/>
    <w:rsid w:val="009B4A31"/>
    <w:rsid w:val="009C2C39"/>
    <w:rsid w:val="009D1265"/>
    <w:rsid w:val="00A33BD3"/>
    <w:rsid w:val="00A565E8"/>
    <w:rsid w:val="00A62EBD"/>
    <w:rsid w:val="00A63A8A"/>
    <w:rsid w:val="00A671D3"/>
    <w:rsid w:val="00A71BED"/>
    <w:rsid w:val="00A91805"/>
    <w:rsid w:val="00AA7D1E"/>
    <w:rsid w:val="00AB63AA"/>
    <w:rsid w:val="00AB6A1D"/>
    <w:rsid w:val="00AC4514"/>
    <w:rsid w:val="00B014D5"/>
    <w:rsid w:val="00B02C93"/>
    <w:rsid w:val="00B17502"/>
    <w:rsid w:val="00B23327"/>
    <w:rsid w:val="00B51E96"/>
    <w:rsid w:val="00B61DB9"/>
    <w:rsid w:val="00BA0347"/>
    <w:rsid w:val="00BB7F5F"/>
    <w:rsid w:val="00BD018F"/>
    <w:rsid w:val="00BD596A"/>
    <w:rsid w:val="00BD5A60"/>
    <w:rsid w:val="00BE378D"/>
    <w:rsid w:val="00BF413B"/>
    <w:rsid w:val="00C80829"/>
    <w:rsid w:val="00C830AD"/>
    <w:rsid w:val="00CA4790"/>
    <w:rsid w:val="00CC4486"/>
    <w:rsid w:val="00CC58BA"/>
    <w:rsid w:val="00CC746B"/>
    <w:rsid w:val="00CE0C92"/>
    <w:rsid w:val="00D0758A"/>
    <w:rsid w:val="00D83F6A"/>
    <w:rsid w:val="00DA4437"/>
    <w:rsid w:val="00DB4E67"/>
    <w:rsid w:val="00DC550E"/>
    <w:rsid w:val="00DC5C3B"/>
    <w:rsid w:val="00DD141C"/>
    <w:rsid w:val="00DF67D3"/>
    <w:rsid w:val="00E065E3"/>
    <w:rsid w:val="00E92452"/>
    <w:rsid w:val="00EA7187"/>
    <w:rsid w:val="00EC21FF"/>
    <w:rsid w:val="00ED5A99"/>
    <w:rsid w:val="00ED6644"/>
    <w:rsid w:val="00F275AD"/>
    <w:rsid w:val="00F436FA"/>
    <w:rsid w:val="00F71CDF"/>
    <w:rsid w:val="00F71DD1"/>
    <w:rsid w:val="00FC645C"/>
    <w:rsid w:val="00FF1991"/>
    <w:rsid w:val="00FF60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8B0E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Marquenotebasdepage">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customStyle="1" w:styleId="MTConvertedEquation">
    <w:name w:val="MTConvertedEquation"/>
    <w:basedOn w:val="Policepardfaut"/>
    <w:rsid w:val="007108AC"/>
    <w:rPr>
      <w:rFonts w:ascii="Times New Roman" w:hAnsi="Times New Roman" w:cs="Times New Roman"/>
      <w:sz w:val="24"/>
      <w:szCs w:val="24"/>
      <w:lang w:val="en-US"/>
    </w:rPr>
  </w:style>
  <w:style w:type="paragraph" w:customStyle="1" w:styleId="MTDisplayEquation">
    <w:name w:val="MTDisplayEquation"/>
    <w:basedOn w:val="Normal"/>
    <w:next w:val="Normal"/>
    <w:rsid w:val="007108AC"/>
    <w:pPr>
      <w:tabs>
        <w:tab w:val="center" w:pos="4540"/>
        <w:tab w:val="right" w:pos="9080"/>
      </w:tabs>
      <w:jc w:val="both"/>
    </w:pPr>
    <w:rPr>
      <w:rFonts w:ascii="Times New Roman" w:hAnsi="Times New Roman" w:cs="Times New Roman"/>
      <w:sz w:val="24"/>
      <w:szCs w:val="24"/>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Default">
    <w:name w:val="Default"/>
    <w:rsid w:val="005A4C2C"/>
    <w:pPr>
      <w:autoSpaceDE w:val="0"/>
      <w:autoSpaceDN w:val="0"/>
      <w:adjustRightInd w:val="0"/>
      <w:spacing w:after="0" w:line="240" w:lineRule="auto"/>
    </w:pPr>
    <w:rPr>
      <w:rFonts w:ascii="Times New Roman" w:hAnsi="Times New Roman" w:cs="Times New Roman"/>
      <w:color w:val="000000"/>
      <w:sz w:val="24"/>
      <w:szCs w:val="24"/>
    </w:rPr>
  </w:style>
  <w:style w:type="character" w:styleId="Lienhypertexte">
    <w:name w:val="Hyperlink"/>
    <w:basedOn w:val="Policepardfaut"/>
    <w:uiPriority w:val="99"/>
    <w:unhideWhenUsed/>
    <w:rsid w:val="008B59EA"/>
    <w:rPr>
      <w:color w:val="0000FF"/>
      <w:u w:val="single"/>
    </w:rPr>
  </w:style>
  <w:style w:type="character" w:styleId="Lienhypertextesuivi">
    <w:name w:val="FollowedHyperlink"/>
    <w:basedOn w:val="Policepardfaut"/>
    <w:uiPriority w:val="99"/>
    <w:semiHidden/>
    <w:unhideWhenUsed/>
    <w:rsid w:val="00ED6644"/>
    <w:rPr>
      <w:color w:val="800080" w:themeColor="followedHyperlink"/>
      <w:u w:val="single"/>
    </w:rPr>
  </w:style>
  <w:style w:type="paragraph" w:styleId="Paragraphedeliste">
    <w:name w:val="List Paragraph"/>
    <w:basedOn w:val="Normal"/>
    <w:uiPriority w:val="34"/>
    <w:qFormat/>
    <w:rsid w:val="004A1CAA"/>
    <w:pPr>
      <w:ind w:left="720"/>
      <w:contextualSpacing/>
    </w:pPr>
  </w:style>
  <w:style w:type="character" w:customStyle="1" w:styleId="current-selection">
    <w:name w:val="current-selection"/>
    <w:basedOn w:val="Policepardfaut"/>
    <w:rsid w:val="00BD5A60"/>
  </w:style>
  <w:style w:type="character" w:customStyle="1" w:styleId="a">
    <w:name w:val="_"/>
    <w:basedOn w:val="Policepardfaut"/>
    <w:rsid w:val="00BD5A60"/>
  </w:style>
  <w:style w:type="character" w:customStyle="1" w:styleId="enhanced-reference">
    <w:name w:val="enhanced-reference"/>
    <w:basedOn w:val="Policepardfaut"/>
    <w:rsid w:val="00BD5A60"/>
  </w:style>
  <w:style w:type="paragraph" w:styleId="En-tte">
    <w:name w:val="header"/>
    <w:basedOn w:val="Normal"/>
    <w:link w:val="En-tteCar"/>
    <w:uiPriority w:val="99"/>
    <w:unhideWhenUsed/>
    <w:rsid w:val="00240C67"/>
    <w:pPr>
      <w:tabs>
        <w:tab w:val="center" w:pos="4536"/>
        <w:tab w:val="right" w:pos="9072"/>
      </w:tabs>
      <w:spacing w:after="0" w:line="240" w:lineRule="auto"/>
    </w:pPr>
  </w:style>
  <w:style w:type="character" w:customStyle="1" w:styleId="En-tteCar">
    <w:name w:val="En-tête Car"/>
    <w:basedOn w:val="Policepardfaut"/>
    <w:link w:val="En-tte"/>
    <w:uiPriority w:val="99"/>
    <w:rsid w:val="00240C67"/>
  </w:style>
  <w:style w:type="paragraph" w:styleId="Pieddepage">
    <w:name w:val="footer"/>
    <w:basedOn w:val="Normal"/>
    <w:link w:val="PieddepageCar"/>
    <w:uiPriority w:val="99"/>
    <w:unhideWhenUsed/>
    <w:rsid w:val="00240C6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240C67"/>
  </w:style>
  <w:style w:type="paragraph" w:styleId="Sous-titre">
    <w:name w:val="Subtitle"/>
    <w:basedOn w:val="Normal"/>
    <w:next w:val="Normal"/>
    <w:link w:val="Sous-titreCar"/>
    <w:qFormat/>
    <w:rsid w:val="00C80829"/>
    <w:pPr>
      <w:keepNext/>
      <w:spacing w:after="0" w:line="240" w:lineRule="auto"/>
      <w:ind w:firstLine="425"/>
      <w:jc w:val="center"/>
      <w:outlineLvl w:val="1"/>
    </w:pPr>
    <w:rPr>
      <w:rFonts w:ascii="Garamond" w:eastAsia="Times New Roman" w:hAnsi="Garamond" w:cs="Times New Roman"/>
      <w:sz w:val="24"/>
      <w:szCs w:val="20"/>
      <w:lang w:eastAsia="fr-FR"/>
    </w:rPr>
  </w:style>
  <w:style w:type="character" w:customStyle="1" w:styleId="Sous-titreCar">
    <w:name w:val="Sous-titre Car"/>
    <w:basedOn w:val="Policepardfaut"/>
    <w:link w:val="Sous-titre"/>
    <w:rsid w:val="00C80829"/>
    <w:rPr>
      <w:rFonts w:ascii="Garamond" w:eastAsia="Times New Roman" w:hAnsi="Garamond" w:cs="Times New Roman"/>
      <w:sz w:val="24"/>
      <w:szCs w:val="20"/>
      <w:lang w:eastAsia="fr-FR"/>
    </w:rPr>
  </w:style>
  <w:style w:type="paragraph" w:styleId="Notedebasdepage">
    <w:name w:val="footnote text"/>
    <w:basedOn w:val="Normal"/>
    <w:link w:val="NotedebasdepageCar"/>
    <w:uiPriority w:val="99"/>
    <w:rsid w:val="00C80829"/>
    <w:pPr>
      <w:spacing w:after="0" w:line="240" w:lineRule="auto"/>
      <w:jc w:val="both"/>
    </w:pPr>
    <w:rPr>
      <w:rFonts w:ascii="Garamond" w:eastAsia="Times New Roman" w:hAnsi="Garamond" w:cs="Times New Roman"/>
      <w:sz w:val="20"/>
      <w:szCs w:val="20"/>
      <w:lang w:eastAsia="fr-FR"/>
    </w:rPr>
  </w:style>
  <w:style w:type="character" w:customStyle="1" w:styleId="NotedebasdepageCar">
    <w:name w:val="Note de bas de page Car"/>
    <w:basedOn w:val="Policepardfaut"/>
    <w:link w:val="Notedebasdepage"/>
    <w:uiPriority w:val="99"/>
    <w:rsid w:val="00C80829"/>
    <w:rPr>
      <w:rFonts w:ascii="Garamond" w:eastAsia="Times New Roman" w:hAnsi="Garamond" w:cs="Times New Roman"/>
      <w:sz w:val="20"/>
      <w:szCs w:val="20"/>
      <w:lang w:eastAsia="fr-FR"/>
    </w:rPr>
  </w:style>
  <w:style w:type="character" w:styleId="Marquenotebasdepage">
    <w:name w:val="footnote reference"/>
    <w:basedOn w:val="Policepardfaut"/>
    <w:uiPriority w:val="99"/>
    <w:unhideWhenUsed/>
    <w:rsid w:val="00C80829"/>
    <w:rPr>
      <w:vertAlign w:val="superscript"/>
    </w:rPr>
  </w:style>
  <w:style w:type="paragraph" w:styleId="Textedebulles">
    <w:name w:val="Balloon Text"/>
    <w:basedOn w:val="Normal"/>
    <w:link w:val="TextedebullesCar"/>
    <w:uiPriority w:val="99"/>
    <w:semiHidden/>
    <w:unhideWhenUsed/>
    <w:rsid w:val="00BA0347"/>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A0347"/>
    <w:rPr>
      <w:rFonts w:ascii="Tahoma" w:hAnsi="Tahoma" w:cs="Tahoma"/>
      <w:sz w:val="16"/>
      <w:szCs w:val="16"/>
    </w:rPr>
  </w:style>
  <w:style w:type="character" w:styleId="Textedelespacerserv">
    <w:name w:val="Placeholder Text"/>
    <w:basedOn w:val="Policepardfaut"/>
    <w:uiPriority w:val="99"/>
    <w:semiHidden/>
    <w:rsid w:val="00556BDF"/>
    <w:rPr>
      <w:color w:val="808080"/>
    </w:rPr>
  </w:style>
  <w:style w:type="paragraph" w:customStyle="1" w:styleId="Equation">
    <w:name w:val="Equation"/>
    <w:basedOn w:val="Normal"/>
    <w:next w:val="Normal"/>
    <w:qFormat/>
    <w:rsid w:val="00B014D5"/>
    <w:pPr>
      <w:widowControl w:val="0"/>
      <w:tabs>
        <w:tab w:val="center" w:pos="4962"/>
        <w:tab w:val="right" w:pos="7513"/>
      </w:tabs>
      <w:spacing w:after="0" w:line="312" w:lineRule="auto"/>
      <w:jc w:val="center"/>
    </w:pPr>
    <w:rPr>
      <w:rFonts w:ascii="Garamond" w:eastAsia="Times New Roman" w:hAnsi="Garamond" w:cs="Times New Roman"/>
      <w:sz w:val="24"/>
      <w:szCs w:val="20"/>
      <w:lang w:val="en-US" w:eastAsia="fr-FR"/>
    </w:rPr>
  </w:style>
  <w:style w:type="table" w:customStyle="1" w:styleId="MTEBNumberedEquation">
    <w:name w:val="MTEBNumberedEquation"/>
    <w:basedOn w:val="TableauNormal"/>
    <w:rsid w:val="009D1265"/>
    <w:pPr>
      <w:spacing w:after="0" w:line="240" w:lineRule="auto"/>
    </w:pPr>
    <w:rPr>
      <w:rFonts w:eastAsiaTheme="minorEastAsia"/>
      <w:sz w:val="24"/>
      <w:szCs w:val="24"/>
      <w:lang w:eastAsia="fr-FR"/>
    </w:rPr>
    <w:tblPr>
      <w:tblCellSpacing w:w="0" w:type="dxa"/>
      <w:tblInd w:w="0" w:type="dxa"/>
      <w:tblCellMar>
        <w:top w:w="0" w:type="dxa"/>
        <w:left w:w="108" w:type="dxa"/>
        <w:bottom w:w="0" w:type="dxa"/>
        <w:right w:w="108" w:type="dxa"/>
      </w:tblCellMar>
    </w:tblPr>
    <w:trPr>
      <w:cantSplit/>
      <w:tblCellSpacing w:w="0" w:type="dxa"/>
    </w:trPr>
    <w:tcPr>
      <w:shd w:val="clear" w:color="auto" w:fill="auto"/>
      <w:tcMar>
        <w:top w:w="0" w:type="dxa"/>
        <w:left w:w="0" w:type="dxa"/>
        <w:bottom w:w="0" w:type="dxa"/>
        <w:right w:w="0" w:type="dxa"/>
      </w:tcMar>
    </w:tcPr>
  </w:style>
  <w:style w:type="character" w:customStyle="1" w:styleId="MTConvertedEquation">
    <w:name w:val="MTConvertedEquation"/>
    <w:basedOn w:val="Policepardfaut"/>
    <w:rsid w:val="007108AC"/>
    <w:rPr>
      <w:rFonts w:ascii="Times New Roman" w:hAnsi="Times New Roman" w:cs="Times New Roman"/>
      <w:sz w:val="24"/>
      <w:szCs w:val="24"/>
      <w:lang w:val="en-US"/>
    </w:rPr>
  </w:style>
  <w:style w:type="paragraph" w:customStyle="1" w:styleId="MTDisplayEquation">
    <w:name w:val="MTDisplayEquation"/>
    <w:basedOn w:val="Normal"/>
    <w:next w:val="Normal"/>
    <w:rsid w:val="007108AC"/>
    <w:pPr>
      <w:tabs>
        <w:tab w:val="center" w:pos="4540"/>
        <w:tab w:val="right" w:pos="9080"/>
      </w:tabs>
      <w:jc w:val="both"/>
    </w:pPr>
    <w:rPr>
      <w:rFonts w:ascii="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9672902">
      <w:bodyDiv w:val="1"/>
      <w:marLeft w:val="0"/>
      <w:marRight w:val="0"/>
      <w:marTop w:val="0"/>
      <w:marBottom w:val="0"/>
      <w:divBdr>
        <w:top w:val="none" w:sz="0" w:space="0" w:color="auto"/>
        <w:left w:val="none" w:sz="0" w:space="0" w:color="auto"/>
        <w:bottom w:val="none" w:sz="0" w:space="0" w:color="auto"/>
        <w:right w:val="none" w:sz="0" w:space="0" w:color="auto"/>
      </w:divBdr>
      <w:divsChild>
        <w:div w:id="2118938762">
          <w:marLeft w:val="0"/>
          <w:marRight w:val="0"/>
          <w:marTop w:val="0"/>
          <w:marBottom w:val="0"/>
          <w:divBdr>
            <w:top w:val="none" w:sz="0" w:space="0" w:color="auto"/>
            <w:left w:val="none" w:sz="0" w:space="0" w:color="auto"/>
            <w:bottom w:val="none" w:sz="0" w:space="0" w:color="auto"/>
            <w:right w:val="none" w:sz="0" w:space="0" w:color="auto"/>
          </w:divBdr>
          <w:divsChild>
            <w:div w:id="926889781">
              <w:marLeft w:val="0"/>
              <w:marRight w:val="0"/>
              <w:marTop w:val="0"/>
              <w:marBottom w:val="0"/>
              <w:divBdr>
                <w:top w:val="none" w:sz="0" w:space="0" w:color="auto"/>
                <w:left w:val="none" w:sz="0" w:space="0" w:color="auto"/>
                <w:bottom w:val="none" w:sz="0" w:space="0" w:color="auto"/>
                <w:right w:val="none" w:sz="0" w:space="0" w:color="auto"/>
              </w:divBdr>
              <w:divsChild>
                <w:div w:id="542913591">
                  <w:marLeft w:val="0"/>
                  <w:marRight w:val="0"/>
                  <w:marTop w:val="223"/>
                  <w:marBottom w:val="223"/>
                  <w:divBdr>
                    <w:top w:val="none" w:sz="0" w:space="0" w:color="auto"/>
                    <w:left w:val="none" w:sz="0" w:space="0" w:color="auto"/>
                    <w:bottom w:val="none" w:sz="0" w:space="0" w:color="auto"/>
                    <w:right w:val="none" w:sz="0" w:space="0" w:color="auto"/>
                  </w:divBdr>
                  <w:divsChild>
                    <w:div w:id="1686587565">
                      <w:marLeft w:val="0"/>
                      <w:marRight w:val="0"/>
                      <w:marTop w:val="0"/>
                      <w:marBottom w:val="0"/>
                      <w:divBdr>
                        <w:top w:val="none" w:sz="0" w:space="0" w:color="auto"/>
                        <w:left w:val="none" w:sz="0" w:space="0" w:color="auto"/>
                        <w:bottom w:val="none" w:sz="0" w:space="0" w:color="auto"/>
                        <w:right w:val="none" w:sz="0" w:space="0" w:color="auto"/>
                      </w:divBdr>
                      <w:divsChild>
                        <w:div w:id="450518459">
                          <w:marLeft w:val="0"/>
                          <w:marRight w:val="0"/>
                          <w:marTop w:val="0"/>
                          <w:marBottom w:val="0"/>
                          <w:divBdr>
                            <w:top w:val="none" w:sz="0" w:space="0" w:color="auto"/>
                            <w:left w:val="none" w:sz="0" w:space="0" w:color="auto"/>
                            <w:bottom w:val="none" w:sz="0" w:space="0" w:color="auto"/>
                            <w:right w:val="none" w:sz="0" w:space="0" w:color="auto"/>
                          </w:divBdr>
                        </w:div>
                        <w:div w:id="94910816">
                          <w:marLeft w:val="0"/>
                          <w:marRight w:val="0"/>
                          <w:marTop w:val="0"/>
                          <w:marBottom w:val="0"/>
                          <w:divBdr>
                            <w:top w:val="none" w:sz="0" w:space="0" w:color="auto"/>
                            <w:left w:val="none" w:sz="0" w:space="0" w:color="auto"/>
                            <w:bottom w:val="none" w:sz="0" w:space="0" w:color="auto"/>
                            <w:right w:val="none" w:sz="0" w:space="0" w:color="auto"/>
                          </w:divBdr>
                        </w:div>
                        <w:div w:id="506363255">
                          <w:marLeft w:val="0"/>
                          <w:marRight w:val="0"/>
                          <w:marTop w:val="0"/>
                          <w:marBottom w:val="0"/>
                          <w:divBdr>
                            <w:top w:val="none" w:sz="0" w:space="0" w:color="auto"/>
                            <w:left w:val="none" w:sz="0" w:space="0" w:color="auto"/>
                            <w:bottom w:val="none" w:sz="0" w:space="0" w:color="auto"/>
                            <w:right w:val="none" w:sz="0" w:space="0" w:color="auto"/>
                          </w:divBdr>
                        </w:div>
                        <w:div w:id="1695766890">
                          <w:marLeft w:val="0"/>
                          <w:marRight w:val="0"/>
                          <w:marTop w:val="0"/>
                          <w:marBottom w:val="0"/>
                          <w:divBdr>
                            <w:top w:val="none" w:sz="0" w:space="0" w:color="auto"/>
                            <w:left w:val="none" w:sz="0" w:space="0" w:color="auto"/>
                            <w:bottom w:val="none" w:sz="0" w:space="0" w:color="auto"/>
                            <w:right w:val="none" w:sz="0" w:space="0" w:color="auto"/>
                          </w:divBdr>
                        </w:div>
                        <w:div w:id="15285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www.ecb.europa.eu/pub/pdf/other/eb201602_article01.en.pdf?61d1a10be9740cc92a072a3e3d5c2dbb" TargetMode="External"/><Relationship Id="rId12" Type="http://schemas.openxmlformats.org/officeDocument/2006/relationships/hyperlink" Target="http://www.oecd.org/sti/ind/49894138.pdf" TargetMode="Externa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6"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9" Type="http://schemas.openxmlformats.org/officeDocument/2006/relationships/oleObject" Target="embeddings/oleObject1.bin"/><Relationship Id="rId10" Type="http://schemas.openxmlformats.org/officeDocument/2006/relationships/hyperlink" Target="https://www.ecb.europa.eu/pub/pdf/scpwps/ecb.wp2064.en.pdf?316eb4d64f21dfa80fc73d305bd284bd"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1282</TotalTime>
  <Pages>12</Pages>
  <Words>4921</Words>
  <Characters>27070</Characters>
  <Application>Microsoft Macintosh Word</Application>
  <DocSecurity>0</DocSecurity>
  <Lines>225</Lines>
  <Paragraphs>63</Paragraphs>
  <ScaleCrop>false</ScaleCrop>
  <HeadingPairs>
    <vt:vector size="2" baseType="variant">
      <vt:variant>
        <vt:lpstr>Titre</vt:lpstr>
      </vt:variant>
      <vt:variant>
        <vt:i4>1</vt:i4>
      </vt:variant>
    </vt:vector>
  </HeadingPairs>
  <TitlesOfParts>
    <vt:vector size="1" baseType="lpstr">
      <vt:lpstr/>
    </vt:vector>
  </TitlesOfParts>
  <Company>Banque de France</Company>
  <LinksUpToDate>false</LinksUpToDate>
  <CharactersWithSpaces>31928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Violaine FAUBERT</dc:creator>
  <cp:lastModifiedBy>Guillaume Daudin</cp:lastModifiedBy>
  <cp:revision>73</cp:revision>
  <dcterms:created xsi:type="dcterms:W3CDTF">2017-12-07T15:46:00Z</dcterms:created>
  <dcterms:modified xsi:type="dcterms:W3CDTF">2018-01-11T15:51:00Z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MacEqns">
    <vt:bool>true</vt:bool>
  </property>
</Properties>
</file>