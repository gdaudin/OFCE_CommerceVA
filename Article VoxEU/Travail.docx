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07C9C" w14:textId="64A88A62" w:rsidR="00FF2933" w:rsidRDefault="000A2D33" w:rsidP="00FF2933">
      <w:pPr>
        <w:pStyle w:val="Titre"/>
        <w:rPr>
          <w:ins w:id="0" w:author="FAUBERT Violaine (DGSEI DPEM)" w:date="2022-04-27T16:43:00Z"/>
          <w:lang w:val="en-US"/>
        </w:rPr>
      </w:pPr>
      <w:r>
        <w:rPr>
          <w:lang w:val="en-US"/>
        </w:rPr>
        <w:t>Cost-push inflation and world input-output tables</w:t>
      </w:r>
    </w:p>
    <w:p w14:paraId="30D1C764" w14:textId="44C0514C" w:rsidR="006E498A" w:rsidRPr="006E498A" w:rsidRDefault="006E498A">
      <w:pPr>
        <w:rPr>
          <w:lang w:val="en-US"/>
        </w:rPr>
        <w:pPrChange w:id="1" w:author="FAUBERT Violaine (DGSEI DPEM)" w:date="2022-04-27T16:43:00Z">
          <w:pPr>
            <w:pStyle w:val="Titre"/>
          </w:pPr>
        </w:pPrChange>
      </w:pPr>
      <w:ins w:id="2" w:author="FAUBERT Violaine (DGSEI DPEM)" w:date="2022-04-27T16:43:00Z">
        <w:r>
          <w:rPr>
            <w:lang w:val="en-US"/>
          </w:rPr>
          <w:t xml:space="preserve">Guillaume </w:t>
        </w:r>
        <w:proofErr w:type="spellStart"/>
        <w:r>
          <w:rPr>
            <w:lang w:val="en-US"/>
          </w:rPr>
          <w:t>Daudin</w:t>
        </w:r>
        <w:proofErr w:type="spellEnd"/>
        <w:r>
          <w:rPr>
            <w:lang w:val="en-US"/>
          </w:rPr>
          <w:t xml:space="preserve"> and </w:t>
        </w:r>
        <w:proofErr w:type="spellStart"/>
        <w:r>
          <w:rPr>
            <w:lang w:val="en-US"/>
          </w:rPr>
          <w:t>Violaine</w:t>
        </w:r>
        <w:proofErr w:type="spellEnd"/>
        <w:r>
          <w:rPr>
            <w:lang w:val="en-US"/>
          </w:rPr>
          <w:t xml:space="preserve"> </w:t>
        </w:r>
        <w:proofErr w:type="spellStart"/>
        <w:r>
          <w:rPr>
            <w:lang w:val="en-US"/>
          </w:rPr>
          <w:t>Faubert</w:t>
        </w:r>
      </w:ins>
      <w:proofErr w:type="spellEnd"/>
    </w:p>
    <w:p w14:paraId="72692C6F" w14:textId="77777777" w:rsidR="00FF2933" w:rsidRDefault="00FF2933" w:rsidP="00FF2933">
      <w:pPr>
        <w:rPr>
          <w:lang w:val="en-US"/>
        </w:rPr>
      </w:pPr>
    </w:p>
    <w:p w14:paraId="47DA8E44" w14:textId="77777777" w:rsidR="00FF2933" w:rsidRDefault="00FF2933" w:rsidP="00FF2933">
      <w:pPr>
        <w:pStyle w:val="Titre1"/>
        <w:rPr>
          <w:lang w:val="en-US"/>
        </w:rPr>
      </w:pPr>
      <w:r>
        <w:rPr>
          <w:lang w:val="en-US"/>
        </w:rPr>
        <w:t>Abstract</w:t>
      </w:r>
    </w:p>
    <w:p w14:paraId="2690AEEE" w14:textId="77777777" w:rsidR="00FF2933" w:rsidRPr="00FF2933" w:rsidRDefault="00FF2933" w:rsidP="00FF2933">
      <w:pPr>
        <w:rPr>
          <w:lang w:val="en-US"/>
        </w:rPr>
      </w:pPr>
      <w:commentRangeStart w:id="3"/>
      <w:r w:rsidRPr="00FF2933">
        <w:rPr>
          <w:lang w:val="en-US"/>
        </w:rPr>
        <w:t xml:space="preserve">Understanding how exchange rate movements impact inflation is critically important for monetary policy. </w:t>
      </w:r>
    </w:p>
    <w:p w14:paraId="1793AD57" w14:textId="77777777" w:rsidR="00FF2933" w:rsidRPr="00FF2933" w:rsidRDefault="00FF2933" w:rsidP="00FF2933">
      <w:pPr>
        <w:rPr>
          <w:lang w:val="en-US"/>
        </w:rPr>
      </w:pPr>
      <w:r w:rsidRPr="00FF2933">
        <w:rPr>
          <w:lang w:val="en-US"/>
        </w:rPr>
        <w:t>Using several datasets covering most advanced and emerging economies, this column analyses which countries and sectors are under pressure to adjust their prices when subject to an exchange rate variation.</w:t>
      </w:r>
    </w:p>
    <w:p w14:paraId="176DA405" w14:textId="77777777" w:rsidR="00FF2933" w:rsidRPr="00FF2933" w:rsidRDefault="00FF2933" w:rsidP="00FF2933">
      <w:pPr>
        <w:rPr>
          <w:lang w:val="en-US"/>
        </w:rPr>
      </w:pPr>
      <w:r w:rsidRPr="00FF2933">
        <w:rPr>
          <w:lang w:val="en-US"/>
        </w:rPr>
        <w:t>It documents the heterogeneous reactions of consumer prices to exchange rate variations across countries, reflecting differences in foreign product content of consumption and intermediate products.</w:t>
      </w:r>
      <w:commentRangeEnd w:id="3"/>
      <w:r w:rsidR="00814926">
        <w:rPr>
          <w:rStyle w:val="Marquedecommentaire"/>
        </w:rPr>
        <w:commentReference w:id="3"/>
      </w:r>
    </w:p>
    <w:p w14:paraId="643A1D3F" w14:textId="77777777" w:rsidR="00FF2933" w:rsidRDefault="00FF2933">
      <w:pPr>
        <w:rPr>
          <w:lang w:val="en-US"/>
        </w:rPr>
      </w:pPr>
    </w:p>
    <w:p w14:paraId="2480D407" w14:textId="77777777" w:rsidR="00FF2933" w:rsidRDefault="00FF2933">
      <w:pPr>
        <w:rPr>
          <w:lang w:val="en-US"/>
        </w:rPr>
      </w:pPr>
    </w:p>
    <w:p w14:paraId="7D52D7B9" w14:textId="77777777" w:rsidR="00FF2933" w:rsidRDefault="00FF2933" w:rsidP="00FF2933">
      <w:pPr>
        <w:pStyle w:val="Titre1"/>
        <w:rPr>
          <w:lang w:val="en-US"/>
        </w:rPr>
      </w:pPr>
      <w:r>
        <w:rPr>
          <w:lang w:val="en-US"/>
        </w:rPr>
        <w:t>Introduction</w:t>
      </w:r>
    </w:p>
    <w:p w14:paraId="6E2AC379" w14:textId="03531302" w:rsidR="000041E9" w:rsidDel="00866E60" w:rsidRDefault="00E714CC" w:rsidP="00866E60">
      <w:pPr>
        <w:rPr>
          <w:del w:id="4" w:author="FAUBERT Violaine (DGSEI DPEM)" w:date="2022-04-27T16:38:00Z"/>
          <w:lang w:val="en-US"/>
        </w:rPr>
      </w:pPr>
      <w:r>
        <w:rPr>
          <w:lang w:val="en-US"/>
        </w:rPr>
        <w:t xml:space="preserve">With the rise of global value chains, </w:t>
      </w:r>
      <w:r w:rsidR="00B4727C">
        <w:rPr>
          <w:lang w:val="en-US"/>
        </w:rPr>
        <w:t>numerous researchers have used w</w:t>
      </w:r>
      <w:r w:rsidR="00B4727C" w:rsidRPr="00E714CC">
        <w:rPr>
          <w:lang w:val="en-US"/>
        </w:rPr>
        <w:t>orld input-output tables</w:t>
      </w:r>
      <w:r w:rsidR="00B4727C">
        <w:rPr>
          <w:lang w:val="en-US"/>
        </w:rPr>
        <w:t xml:space="preserve"> </w:t>
      </w:r>
      <w:r w:rsidR="000A2D33">
        <w:rPr>
          <w:lang w:val="en-US"/>
        </w:rPr>
        <w:t xml:space="preserve">(WIOTs) </w:t>
      </w:r>
      <w:r>
        <w:rPr>
          <w:lang w:val="en-US"/>
        </w:rPr>
        <w:t>to shed light on international economics</w:t>
      </w:r>
      <w:r w:rsidR="00B4727C">
        <w:rPr>
          <w:lang w:val="en-US"/>
        </w:rPr>
        <w:t xml:space="preserve"> issues</w:t>
      </w:r>
      <w:r>
        <w:rPr>
          <w:lang w:val="en-US"/>
        </w:rPr>
        <w:t xml:space="preserve">. </w:t>
      </w:r>
      <w:ins w:id="5" w:author="FAUBERT Violaine (DGSEI DPEM)" w:date="2022-04-27T17:14:00Z">
        <w:r w:rsidR="00814926">
          <w:rPr>
            <w:lang w:val="en-US"/>
          </w:rPr>
          <w:t>For instance, t</w:t>
        </w:r>
      </w:ins>
      <w:del w:id="6" w:author="FAUBERT Violaine (DGSEI DPEM)" w:date="2022-04-27T17:14:00Z">
        <w:r w:rsidDel="00814926">
          <w:rPr>
            <w:lang w:val="en-US"/>
          </w:rPr>
          <w:delText>T</w:delText>
        </w:r>
      </w:del>
      <w:r>
        <w:rPr>
          <w:lang w:val="en-US"/>
        </w:rPr>
        <w:t>he</w:t>
      </w:r>
      <w:r w:rsidR="00B4727C">
        <w:rPr>
          <w:lang w:val="en-US"/>
        </w:rPr>
        <w:t>se</w:t>
      </w:r>
      <w:del w:id="7" w:author="FAUBERT Violaine (DGSEI DPEM)" w:date="2022-04-27T17:14:00Z">
        <w:r w:rsidR="00B4727C" w:rsidDel="00814926">
          <w:rPr>
            <w:lang w:val="en-US"/>
          </w:rPr>
          <w:delText>s</w:delText>
        </w:r>
      </w:del>
      <w:r w:rsidR="00B4727C">
        <w:rPr>
          <w:lang w:val="en-US"/>
        </w:rPr>
        <w:t xml:space="preserve"> tables</w:t>
      </w:r>
      <w:r>
        <w:rPr>
          <w:lang w:val="en-US"/>
        </w:rPr>
        <w:t xml:space="preserve"> </w:t>
      </w:r>
      <w:del w:id="8" w:author="FAUBERT Violaine (DGSEI DPEM)" w:date="2022-04-27T17:13:00Z">
        <w:r w:rsidDel="00814926">
          <w:rPr>
            <w:lang w:val="en-US"/>
          </w:rPr>
          <w:delText>are important</w:delText>
        </w:r>
      </w:del>
      <w:ins w:id="9" w:author="FAUBERT Violaine (DGSEI DPEM)" w:date="2022-04-27T17:13:00Z">
        <w:r w:rsidR="00814926">
          <w:rPr>
            <w:lang w:val="en-US"/>
          </w:rPr>
          <w:t>help</w:t>
        </w:r>
      </w:ins>
      <w:r>
        <w:rPr>
          <w:lang w:val="en-US"/>
        </w:rPr>
        <w:t xml:space="preserve"> to measure the exposure to international risk (</w:t>
      </w:r>
      <w:proofErr w:type="spellStart"/>
      <w:r>
        <w:rPr>
          <w:lang w:val="en-US"/>
        </w:rPr>
        <w:t>Borin</w:t>
      </w:r>
      <w:proofErr w:type="spellEnd"/>
      <w:r>
        <w:rPr>
          <w:lang w:val="en-US"/>
        </w:rPr>
        <w:t xml:space="preserve">, Mancini and </w:t>
      </w:r>
      <w:proofErr w:type="spellStart"/>
      <w:r>
        <w:rPr>
          <w:lang w:val="en-US"/>
        </w:rPr>
        <w:t>Taglioni</w:t>
      </w:r>
      <w:proofErr w:type="spellEnd"/>
      <w:r>
        <w:rPr>
          <w:lang w:val="en-US"/>
        </w:rPr>
        <w:t xml:space="preserve"> 2022)</w:t>
      </w:r>
      <w:r w:rsidR="00B4727C">
        <w:rPr>
          <w:lang w:val="en-US"/>
        </w:rPr>
        <w:t>, attribut</w:t>
      </w:r>
      <w:ins w:id="10" w:author="FAUBERT Violaine (DGSEI DPEM)" w:date="2022-04-27T17:13:00Z">
        <w:r w:rsidR="00814926">
          <w:rPr>
            <w:lang w:val="en-US"/>
          </w:rPr>
          <w:t>e</w:t>
        </w:r>
      </w:ins>
      <w:del w:id="11" w:author="FAUBERT Violaine (DGSEI DPEM)" w:date="2022-04-27T17:13:00Z">
        <w:r w:rsidR="00B4727C" w:rsidDel="00814926">
          <w:rPr>
            <w:lang w:val="en-US"/>
          </w:rPr>
          <w:delText>ing</w:delText>
        </w:r>
      </w:del>
      <w:r w:rsidR="00B4727C">
        <w:rPr>
          <w:lang w:val="en-US"/>
        </w:rPr>
        <w:t xml:space="preserve"> carbon emissions across countries (</w:t>
      </w:r>
      <w:proofErr w:type="spellStart"/>
      <w:r w:rsidR="00B4727C">
        <w:rPr>
          <w:lang w:val="en-US"/>
        </w:rPr>
        <w:t>Airebule</w:t>
      </w:r>
      <w:proofErr w:type="spellEnd"/>
      <w:r w:rsidR="00B4727C">
        <w:rPr>
          <w:lang w:val="en-US"/>
        </w:rPr>
        <w:t>, Cheng and Ishikawa 2022)</w:t>
      </w:r>
      <w:del w:id="12" w:author="FAUBERT Violaine (DGSEI DPEM)" w:date="2022-04-27T17:12:00Z">
        <w:r w:rsidR="00B4727C" w:rsidDel="00814926">
          <w:rPr>
            <w:lang w:val="en-US"/>
          </w:rPr>
          <w:delText>,</w:delText>
        </w:r>
      </w:del>
      <w:ins w:id="13" w:author="FAUBERT Violaine (DGSEI DPEM)" w:date="2022-04-27T16:36:00Z">
        <w:r w:rsidR="00866E60">
          <w:rPr>
            <w:lang w:val="en-US"/>
          </w:rPr>
          <w:t xml:space="preserve"> or</w:t>
        </w:r>
      </w:ins>
      <w:r w:rsidR="00B4727C">
        <w:rPr>
          <w:lang w:val="en-US"/>
        </w:rPr>
        <w:t xml:space="preserve"> </w:t>
      </w:r>
      <w:del w:id="14" w:author="FAUBERT Violaine (DGSEI DPEM)" w:date="2022-04-27T17:14:00Z">
        <w:r w:rsidR="00B4727C" w:rsidDel="00814926">
          <w:rPr>
            <w:lang w:val="en-US"/>
          </w:rPr>
          <w:delText>looki</w:delText>
        </w:r>
      </w:del>
      <w:ins w:id="15" w:author="FAUBERT Violaine (DGSEI DPEM)" w:date="2022-04-27T17:14:00Z">
        <w:r w:rsidR="00814926">
          <w:rPr>
            <w:lang w:val="en-US"/>
          </w:rPr>
          <w:t>look</w:t>
        </w:r>
      </w:ins>
      <w:del w:id="16" w:author="FAUBERT Violaine (DGSEI DPEM)" w:date="2022-04-27T17:13:00Z">
        <w:r w:rsidR="00B4727C" w:rsidDel="00814926">
          <w:rPr>
            <w:lang w:val="en-US"/>
          </w:rPr>
          <w:delText>ng</w:delText>
        </w:r>
      </w:del>
      <w:r w:rsidR="00B4727C">
        <w:rPr>
          <w:lang w:val="en-US"/>
        </w:rPr>
        <w:t xml:space="preserve"> into the beneficiary of trade-generated income (Bohn, </w:t>
      </w:r>
      <w:proofErr w:type="spellStart"/>
      <w:r w:rsidR="00B4727C">
        <w:rPr>
          <w:lang w:val="en-US"/>
        </w:rPr>
        <w:t>Brakman</w:t>
      </w:r>
      <w:proofErr w:type="spellEnd"/>
      <w:r w:rsidR="00B4727C">
        <w:rPr>
          <w:lang w:val="en-US"/>
        </w:rPr>
        <w:t xml:space="preserve"> and </w:t>
      </w:r>
      <w:proofErr w:type="spellStart"/>
      <w:r w:rsidR="00B4727C">
        <w:rPr>
          <w:lang w:val="en-US"/>
        </w:rPr>
        <w:t>Dietzenbache</w:t>
      </w:r>
      <w:proofErr w:type="spellEnd"/>
      <w:r w:rsidR="00B4727C">
        <w:rPr>
          <w:lang w:val="en-US"/>
        </w:rPr>
        <w:t xml:space="preserve"> 2021)</w:t>
      </w:r>
      <w:ins w:id="17" w:author="FAUBERT Violaine (DGSEI DPEM)" w:date="2022-04-27T16:36:00Z">
        <w:r w:rsidR="00866E60">
          <w:rPr>
            <w:lang w:val="en-US"/>
          </w:rPr>
          <w:t>. In</w:t>
        </w:r>
      </w:ins>
      <w:ins w:id="18" w:author="FAUBERT Violaine (DGSEI DPEM)" w:date="2022-04-27T16:37:00Z">
        <w:r w:rsidR="00866E60">
          <w:rPr>
            <w:lang w:val="en-US"/>
          </w:rPr>
          <w:t xml:space="preserve"> a recent paper (</w:t>
        </w:r>
        <w:proofErr w:type="spellStart"/>
        <w:r w:rsidR="00866E60">
          <w:rPr>
            <w:lang w:val="en-US"/>
          </w:rPr>
          <w:t>Camatte</w:t>
        </w:r>
        <w:proofErr w:type="spellEnd"/>
        <w:r w:rsidR="00866E60">
          <w:rPr>
            <w:lang w:val="en-US"/>
          </w:rPr>
          <w:t xml:space="preserve"> et al</w:t>
        </w:r>
      </w:ins>
      <w:ins w:id="19" w:author="FAUBERT Violaine (DGSEI DPEM)" w:date="2022-04-27T16:38:00Z">
        <w:r w:rsidR="00866E60">
          <w:rPr>
            <w:lang w:val="en-US"/>
          </w:rPr>
          <w:t>., 2021)</w:t>
        </w:r>
      </w:ins>
      <w:del w:id="20" w:author="FAUBERT Violaine (DGSEI DPEM)" w:date="2022-04-27T16:36:00Z">
        <w:r w:rsidR="00B4727C" w:rsidDel="00866E60">
          <w:rPr>
            <w:lang w:val="en-US"/>
          </w:rPr>
          <w:delText>…</w:delText>
        </w:r>
      </w:del>
    </w:p>
    <w:p w14:paraId="7999EF1E" w14:textId="7163E252" w:rsidR="004051C0" w:rsidRDefault="000A2D33" w:rsidP="00866E60">
      <w:pPr>
        <w:rPr>
          <w:lang w:val="en-US"/>
        </w:rPr>
      </w:pPr>
      <w:commentRangeStart w:id="21"/>
      <w:del w:id="22" w:author="FAUBERT Violaine (DGSEI DPEM)" w:date="2022-04-27T16:35:00Z">
        <w:r w:rsidDel="00866E60">
          <w:rPr>
            <w:lang w:val="en-US"/>
          </w:rPr>
          <w:delText>As part of a research team at Banque de France</w:delText>
        </w:r>
      </w:del>
      <w:commentRangeEnd w:id="21"/>
      <w:del w:id="23" w:author="FAUBERT Violaine (DGSEI DPEM)" w:date="2022-04-27T16:38:00Z">
        <w:r w:rsidR="00866E60" w:rsidDel="00866E60">
          <w:rPr>
            <w:rStyle w:val="Marquedecommentaire"/>
          </w:rPr>
          <w:commentReference w:id="21"/>
        </w:r>
      </w:del>
      <w:r>
        <w:rPr>
          <w:lang w:val="en-US"/>
        </w:rPr>
        <w:t xml:space="preserve">, </w:t>
      </w:r>
      <w:commentRangeStart w:id="24"/>
      <w:r>
        <w:rPr>
          <w:lang w:val="en-US"/>
        </w:rPr>
        <w:t xml:space="preserve">we </w:t>
      </w:r>
      <w:del w:id="25" w:author="FAUBERT Violaine (DGSEI DPEM)" w:date="2022-04-27T16:38:00Z">
        <w:r w:rsidDel="00866E60">
          <w:rPr>
            <w:lang w:val="en-US"/>
          </w:rPr>
          <w:delText xml:space="preserve">have also been </w:delText>
        </w:r>
      </w:del>
      <w:r>
        <w:rPr>
          <w:lang w:val="en-US"/>
        </w:rPr>
        <w:t>us</w:t>
      </w:r>
      <w:ins w:id="26" w:author="FAUBERT Violaine (DGSEI DPEM)" w:date="2022-04-27T16:38:00Z">
        <w:r w:rsidR="00866E60">
          <w:rPr>
            <w:lang w:val="en-US"/>
          </w:rPr>
          <w:t>e</w:t>
        </w:r>
      </w:ins>
      <w:del w:id="27" w:author="FAUBERT Violaine (DGSEI DPEM)" w:date="2022-04-27T16:38:00Z">
        <w:r w:rsidDel="00866E60">
          <w:rPr>
            <w:lang w:val="en-US"/>
          </w:rPr>
          <w:delText>ing</w:delText>
        </w:r>
      </w:del>
      <w:r>
        <w:rPr>
          <w:lang w:val="en-US"/>
        </w:rPr>
        <w:t xml:space="preserve"> WIOTs to analyze cost-push inflation</w:t>
      </w:r>
      <w:del w:id="28" w:author="FAUBERT Violaine (DGSEI DPEM)" w:date="2022-04-27T17:06:00Z">
        <w:r w:rsidDel="00814926">
          <w:rPr>
            <w:lang w:val="en-US"/>
          </w:rPr>
          <w:delText xml:space="preserve">. Specifically, we </w:delText>
        </w:r>
      </w:del>
      <w:del w:id="29" w:author="FAUBERT Violaine (DGSEI DPEM)" w:date="2022-04-27T17:01:00Z">
        <w:r w:rsidDel="00483270">
          <w:rPr>
            <w:lang w:val="en-US"/>
          </w:rPr>
          <w:delText xml:space="preserve">have </w:delText>
        </w:r>
      </w:del>
      <w:del w:id="30" w:author="FAUBERT Violaine (DGSEI DPEM)" w:date="2022-04-27T17:06:00Z">
        <w:r w:rsidDel="00814926">
          <w:rPr>
            <w:lang w:val="en-US"/>
          </w:rPr>
          <w:delText>stud</w:delText>
        </w:r>
      </w:del>
      <w:del w:id="31" w:author="FAUBERT Violaine (DGSEI DPEM)" w:date="2022-04-27T16:58:00Z">
        <w:r w:rsidDel="00483270">
          <w:rPr>
            <w:lang w:val="en-US"/>
          </w:rPr>
          <w:delText>ied</w:delText>
        </w:r>
      </w:del>
      <w:del w:id="32" w:author="FAUBERT Violaine (DGSEI DPEM)" w:date="2022-04-27T17:06:00Z">
        <w:r w:rsidDel="00814926">
          <w:rPr>
            <w:lang w:val="en-US"/>
          </w:rPr>
          <w:delText xml:space="preserve"> </w:delText>
        </w:r>
      </w:del>
      <w:ins w:id="33" w:author="FAUBERT Violaine (DGSEI DPEM)" w:date="2022-04-27T17:06:00Z">
        <w:r w:rsidR="00814926">
          <w:rPr>
            <w:lang w:val="en-US"/>
          </w:rPr>
          <w:t xml:space="preserve"> </w:t>
        </w:r>
      </w:ins>
      <w:del w:id="34" w:author="FAUBERT Violaine (DGSEI DPEM)" w:date="2022-04-27T17:15:00Z">
        <w:r w:rsidDel="00814926">
          <w:rPr>
            <w:lang w:val="en-US"/>
          </w:rPr>
          <w:delText>the effect of sectoral price shocks and exchange rate movements</w:delText>
        </w:r>
      </w:del>
      <w:r>
        <w:rPr>
          <w:lang w:val="en-US"/>
        </w:rPr>
        <w:t>.</w:t>
      </w:r>
      <w:commentRangeStart w:id="35"/>
      <w:r>
        <w:rPr>
          <w:lang w:val="en-US"/>
        </w:rPr>
        <w:t xml:space="preserve"> </w:t>
      </w:r>
      <w:commentRangeEnd w:id="24"/>
      <w:r w:rsidR="00814926">
        <w:rPr>
          <w:rStyle w:val="Marquedecommentaire"/>
        </w:rPr>
        <w:commentReference w:id="24"/>
      </w:r>
      <w:del w:id="36" w:author="FAUBERT Violaine (DGSEI DPEM)" w:date="2022-04-27T16:58:00Z">
        <w:r w:rsidDel="00483270">
          <w:rPr>
            <w:lang w:val="en-US"/>
          </w:rPr>
          <w:delText>In doing so, we have unearthed regularities that should be of interest to all WIOTs users.</w:delText>
        </w:r>
      </w:del>
      <w:commentRangeEnd w:id="35"/>
      <w:r w:rsidR="00483270">
        <w:rPr>
          <w:rStyle w:val="Marquedecommentaire"/>
        </w:rPr>
        <w:commentReference w:id="35"/>
      </w:r>
    </w:p>
    <w:p w14:paraId="21773CF9" w14:textId="52CDBA75" w:rsidR="004051C0" w:rsidRDefault="004051C0">
      <w:pPr>
        <w:rPr>
          <w:lang w:val="en-US"/>
        </w:rPr>
      </w:pPr>
      <w:commentRangeStart w:id="37"/>
      <w:r>
        <w:rPr>
          <w:lang w:val="en-US"/>
        </w:rPr>
        <w:t xml:space="preserve">In this column, we </w:t>
      </w:r>
      <w:del w:id="38" w:author="FAUBERT Violaine (DGSEI DPEM)" w:date="2022-04-27T17:02:00Z">
        <w:r w:rsidDel="00483270">
          <w:rPr>
            <w:lang w:val="en-US"/>
          </w:rPr>
          <w:delText>start with a topical subject</w:delText>
        </w:r>
      </w:del>
      <w:ins w:id="39" w:author="FAUBERT Violaine (DGSEI DPEM)" w:date="2022-04-27T17:02:00Z">
        <w:r w:rsidR="00483270">
          <w:rPr>
            <w:lang w:val="en-US"/>
          </w:rPr>
          <w:t>focus on the</w:t>
        </w:r>
      </w:ins>
      <w:del w:id="40" w:author="FAUBERT Violaine (DGSEI DPEM)" w:date="2022-04-27T17:02:00Z">
        <w:r w:rsidDel="00483270">
          <w:rPr>
            <w:lang w:val="en-US"/>
          </w:rPr>
          <w:delText>:</w:delText>
        </w:r>
      </w:del>
      <w:r>
        <w:rPr>
          <w:lang w:val="en-US"/>
        </w:rPr>
        <w:t xml:space="preserve"> vulnerability</w:t>
      </w:r>
      <w:ins w:id="41" w:author="FAUBERT Violaine (DGSEI DPEM)" w:date="2022-04-27T17:02:00Z">
        <w:r w:rsidR="00483270">
          <w:rPr>
            <w:lang w:val="en-US"/>
          </w:rPr>
          <w:t xml:space="preserve"> of Western economies</w:t>
        </w:r>
      </w:ins>
      <w:r>
        <w:rPr>
          <w:lang w:val="en-US"/>
        </w:rPr>
        <w:t xml:space="preserve"> to </w:t>
      </w:r>
      <w:ins w:id="42" w:author="FAUBERT Violaine (DGSEI DPEM)" w:date="2022-04-27T17:03:00Z">
        <w:r w:rsidR="00483270">
          <w:rPr>
            <w:lang w:val="en-US"/>
          </w:rPr>
          <w:t xml:space="preserve">a rise in the prices of Russian </w:t>
        </w:r>
      </w:ins>
      <w:r>
        <w:rPr>
          <w:lang w:val="en-US"/>
        </w:rPr>
        <w:t>hydrocarbon</w:t>
      </w:r>
      <w:del w:id="43" w:author="FAUBERT Violaine (DGSEI DPEM)" w:date="2022-04-27T17:03:00Z">
        <w:r w:rsidDel="00483270">
          <w:rPr>
            <w:lang w:val="en-US"/>
          </w:rPr>
          <w:delText xml:space="preserve"> </w:delText>
        </w:r>
      </w:del>
      <w:ins w:id="44" w:author="FAUBERT Violaine (DGSEI DPEM)" w:date="2022-04-27T17:03:00Z">
        <w:r w:rsidR="00483270">
          <w:rPr>
            <w:lang w:val="en-US"/>
          </w:rPr>
          <w:t>s</w:t>
        </w:r>
      </w:ins>
      <w:del w:id="45" w:author="FAUBERT Violaine (DGSEI DPEM)" w:date="2022-04-27T17:03:00Z">
        <w:r w:rsidDel="00483270">
          <w:rPr>
            <w:lang w:val="en-US"/>
          </w:rPr>
          <w:delText>prices, especially Russian ones</w:delText>
        </w:r>
      </w:del>
      <w:r>
        <w:rPr>
          <w:lang w:val="en-US"/>
        </w:rPr>
        <w:t xml:space="preserve">. We </w:t>
      </w:r>
      <w:del w:id="46" w:author="FAUBERT Violaine (DGSEI DPEM)" w:date="2022-04-27T17:15:00Z">
        <w:r w:rsidDel="00E40BE8">
          <w:rPr>
            <w:lang w:val="en-US"/>
          </w:rPr>
          <w:delText>then move to the effect</w:delText>
        </w:r>
      </w:del>
      <w:ins w:id="47" w:author="FAUBERT Violaine (DGSEI DPEM)" w:date="2022-04-27T17:15:00Z">
        <w:r w:rsidR="00E40BE8">
          <w:rPr>
            <w:lang w:val="en-US"/>
          </w:rPr>
          <w:t>also illustrate the impact</w:t>
        </w:r>
      </w:ins>
      <w:r>
        <w:rPr>
          <w:lang w:val="en-US"/>
        </w:rPr>
        <w:t xml:space="preserve"> of exchange rate movement on inflation</w:t>
      </w:r>
      <w:del w:id="48" w:author="FAUBERT Violaine (DGSEI DPEM)" w:date="2022-04-27T16:59:00Z">
        <w:r w:rsidDel="00483270">
          <w:rPr>
            <w:lang w:val="en-US"/>
          </w:rPr>
          <w:delText xml:space="preserve"> </w:delText>
        </w:r>
        <w:commentRangeStart w:id="49"/>
        <w:r w:rsidDel="00483270">
          <w:rPr>
            <w:lang w:val="en-US"/>
          </w:rPr>
          <w:delText>and show that extrapolation based on not-quite-current WIOTs leads to valid insights</w:delText>
        </w:r>
      </w:del>
      <w:commentRangeEnd w:id="49"/>
      <w:r w:rsidR="00483270">
        <w:rPr>
          <w:rStyle w:val="Marquedecommentaire"/>
        </w:rPr>
        <w:commentReference w:id="49"/>
      </w:r>
      <w:r>
        <w:rPr>
          <w:lang w:val="en-US"/>
        </w:rPr>
        <w:t xml:space="preserve">. </w:t>
      </w:r>
      <w:del w:id="50" w:author="FAUBERT Violaine (DGSEI DPEM)" w:date="2022-04-27T17:16:00Z">
        <w:r w:rsidDel="00E40BE8">
          <w:rPr>
            <w:lang w:val="en-US"/>
          </w:rPr>
          <w:delText xml:space="preserve">Finally, we focus on </w:delText>
        </w:r>
        <w:r w:rsidRPr="004051C0" w:rsidDel="00E40BE8">
          <w:rPr>
            <w:lang w:val="en-US"/>
          </w:rPr>
          <w:delText>which countries and sectors are under pressure to adjust their prices when subject to an exchange rate variation.</w:delText>
        </w:r>
      </w:del>
      <w:commentRangeEnd w:id="37"/>
      <w:r w:rsidR="00E40BE8">
        <w:rPr>
          <w:rStyle w:val="Marquedecommentaire"/>
        </w:rPr>
        <w:commentReference w:id="37"/>
      </w:r>
    </w:p>
    <w:p w14:paraId="766AE5A9" w14:textId="77777777" w:rsidR="004051C0" w:rsidRDefault="004051C0" w:rsidP="004051C0">
      <w:pPr>
        <w:pStyle w:val="Titre1"/>
        <w:rPr>
          <w:lang w:val="en-US"/>
        </w:rPr>
      </w:pPr>
      <w:r>
        <w:rPr>
          <w:lang w:val="en-US"/>
        </w:rPr>
        <w:t>Vulnerability to hydrocarbon prices</w:t>
      </w:r>
    </w:p>
    <w:p w14:paraId="7DF96FFD" w14:textId="67FC7148" w:rsidR="004051C0" w:rsidRDefault="004051C0" w:rsidP="004051C0">
      <w:pPr>
        <w:rPr>
          <w:lang w:val="en-US"/>
        </w:rPr>
      </w:pPr>
      <w:del w:id="51" w:author="FAUBERT Violaine (DGSEI DPEM)" w:date="2022-04-27T16:40:00Z">
        <w:r w:rsidDel="00866E60">
          <w:rPr>
            <w:lang w:val="en-US"/>
          </w:rPr>
          <w:delText>Following t</w:delText>
        </w:r>
      </w:del>
      <w:del w:id="52" w:author="FAUBERT Violaine (DGSEI DPEM)" w:date="2022-04-27T17:20:00Z">
        <w:r w:rsidDel="00E40BE8">
          <w:rPr>
            <w:lang w:val="en-US"/>
          </w:rPr>
          <w:delText xml:space="preserve">he </w:delText>
        </w:r>
      </w:del>
      <w:r>
        <w:rPr>
          <w:lang w:val="en-US"/>
        </w:rPr>
        <w:t>Russia</w:t>
      </w:r>
      <w:ins w:id="53" w:author="FAUBERT Violaine (DGSEI DPEM)" w:date="2022-04-27T17:20:00Z">
        <w:r w:rsidR="00E40BE8">
          <w:rPr>
            <w:lang w:val="en-US"/>
          </w:rPr>
          <w:t>’s</w:t>
        </w:r>
      </w:ins>
      <w:del w:id="54" w:author="FAUBERT Violaine (DGSEI DPEM)" w:date="2022-04-27T17:20:00Z">
        <w:r w:rsidDel="00E40BE8">
          <w:rPr>
            <w:lang w:val="en-US"/>
          </w:rPr>
          <w:delText>n</w:delText>
        </w:r>
      </w:del>
      <w:r>
        <w:rPr>
          <w:lang w:val="en-US"/>
        </w:rPr>
        <w:t xml:space="preserve"> invasion of Ukraine</w:t>
      </w:r>
      <w:ins w:id="55" w:author="FAUBERT Violaine (DGSEI DPEM)" w:date="2022-04-27T16:39:00Z">
        <w:r w:rsidR="00866E60">
          <w:rPr>
            <w:lang w:val="en-US"/>
          </w:rPr>
          <w:t xml:space="preserve"> </w:t>
        </w:r>
      </w:ins>
      <w:ins w:id="56" w:author="FAUBERT Violaine (DGSEI DPEM)" w:date="2022-04-27T16:44:00Z">
        <w:r w:rsidR="00E40BE8">
          <w:rPr>
            <w:lang w:val="en-US"/>
          </w:rPr>
          <w:t>has</w:t>
        </w:r>
        <w:r w:rsidR="006E498A">
          <w:rPr>
            <w:lang w:val="en-US"/>
          </w:rPr>
          <w:t xml:space="preserve"> shed light on</w:t>
        </w:r>
      </w:ins>
      <w:del w:id="57" w:author="FAUBERT Violaine (DGSEI DPEM)" w:date="2022-04-27T16:44:00Z">
        <w:r w:rsidDel="006E498A">
          <w:rPr>
            <w:lang w:val="en-US"/>
          </w:rPr>
          <w:delText xml:space="preserve">, there has been many discussions on the effect of sanctions on Western economies. They are </w:delText>
        </w:r>
      </w:del>
      <w:ins w:id="58" w:author="FAUBERT Violaine (DGSEI DPEM)" w:date="2022-04-27T16:44:00Z">
        <w:r w:rsidR="006E498A">
          <w:rPr>
            <w:lang w:val="en-US"/>
          </w:rPr>
          <w:t xml:space="preserve"> the </w:t>
        </w:r>
      </w:ins>
      <w:r>
        <w:rPr>
          <w:lang w:val="en-US"/>
        </w:rPr>
        <w:t>vulnerab</w:t>
      </w:r>
      <w:ins w:id="59" w:author="FAUBERT Violaine (DGSEI DPEM)" w:date="2022-04-27T16:44:00Z">
        <w:r w:rsidR="006E498A">
          <w:rPr>
            <w:lang w:val="en-US"/>
          </w:rPr>
          <w:t>ility</w:t>
        </w:r>
      </w:ins>
      <w:del w:id="60" w:author="FAUBERT Violaine (DGSEI DPEM)" w:date="2022-04-27T16:44:00Z">
        <w:r w:rsidDel="006E498A">
          <w:rPr>
            <w:lang w:val="en-US"/>
          </w:rPr>
          <w:delText>le</w:delText>
        </w:r>
      </w:del>
      <w:r>
        <w:rPr>
          <w:lang w:val="en-US"/>
        </w:rPr>
        <w:t xml:space="preserve"> to </w:t>
      </w:r>
      <w:ins w:id="61" w:author="FAUBERT Violaine (DGSEI DPEM)" w:date="2022-04-27T17:20:00Z">
        <w:r w:rsidR="00E40BE8">
          <w:rPr>
            <w:lang w:val="en-US"/>
          </w:rPr>
          <w:t xml:space="preserve">of Western economies to </w:t>
        </w:r>
      </w:ins>
      <w:r>
        <w:rPr>
          <w:lang w:val="en-US"/>
        </w:rPr>
        <w:t xml:space="preserve">the effect of energy-price cost-push inflation. Germany is </w:t>
      </w:r>
      <w:del w:id="62" w:author="FAUBERT Violaine (DGSEI DPEM)" w:date="2022-04-27T16:45:00Z">
        <w:r w:rsidDel="006E498A">
          <w:rPr>
            <w:lang w:val="en-US"/>
          </w:rPr>
          <w:delText xml:space="preserve">especially </w:delText>
        </w:r>
      </w:del>
      <w:ins w:id="63" w:author="FAUBERT Violaine (DGSEI DPEM)" w:date="2022-04-27T16:45:00Z">
        <w:r w:rsidR="006E498A">
          <w:rPr>
            <w:lang w:val="en-US"/>
          </w:rPr>
          <w:t xml:space="preserve">particularly </w:t>
        </w:r>
      </w:ins>
      <w:r>
        <w:rPr>
          <w:lang w:val="en-US"/>
        </w:rPr>
        <w:t xml:space="preserve">vulnerable to an increase in Russian natural gas prices that might </w:t>
      </w:r>
      <w:del w:id="64" w:author="FAUBERT Violaine (DGSEI DPEM)" w:date="2022-04-27T17:21:00Z">
        <w:r w:rsidDel="00E40BE8">
          <w:rPr>
            <w:lang w:val="en-US"/>
          </w:rPr>
          <w:delText xml:space="preserve">lead </w:delText>
        </w:r>
      </w:del>
      <w:ins w:id="65" w:author="FAUBERT Violaine (DGSEI DPEM)" w:date="2022-04-27T17:21:00Z">
        <w:r w:rsidR="00E40BE8">
          <w:rPr>
            <w:lang w:val="en-US"/>
          </w:rPr>
          <w:t xml:space="preserve">fuel </w:t>
        </w:r>
      </w:ins>
      <w:del w:id="66" w:author="FAUBERT Violaine (DGSEI DPEM)" w:date="2022-04-27T17:21:00Z">
        <w:r w:rsidDel="00E40BE8">
          <w:rPr>
            <w:lang w:val="en-US"/>
          </w:rPr>
          <w:delText xml:space="preserve">to high </w:delText>
        </w:r>
      </w:del>
      <w:r>
        <w:rPr>
          <w:lang w:val="en-US"/>
        </w:rPr>
        <w:t>inflation (</w:t>
      </w:r>
      <w:proofErr w:type="spellStart"/>
      <w:r>
        <w:rPr>
          <w:lang w:val="en-US"/>
        </w:rPr>
        <w:t>Afunts</w:t>
      </w:r>
      <w:proofErr w:type="spellEnd"/>
      <w:r>
        <w:rPr>
          <w:lang w:val="en-US"/>
        </w:rPr>
        <w:t xml:space="preserve">, Cate, </w:t>
      </w:r>
      <w:proofErr w:type="spellStart"/>
      <w:r>
        <w:rPr>
          <w:lang w:val="en-US"/>
        </w:rPr>
        <w:t>Helmschrott</w:t>
      </w:r>
      <w:proofErr w:type="spellEnd"/>
      <w:r>
        <w:rPr>
          <w:lang w:val="en-US"/>
        </w:rPr>
        <w:t xml:space="preserve"> and Schmidt 2022). </w:t>
      </w:r>
      <w:ins w:id="67" w:author="FAUBERT Violaine (DGSEI DPEM)" w:date="2022-04-27T17:21:00Z">
        <w:r w:rsidR="00E40BE8">
          <w:rPr>
            <w:lang w:val="en-US"/>
          </w:rPr>
          <w:t xml:space="preserve">We use </w:t>
        </w:r>
      </w:ins>
      <w:del w:id="68" w:author="FAUBERT Violaine (DGSEI DPEM)" w:date="2022-04-27T17:21:00Z">
        <w:r w:rsidR="001B0350" w:rsidDel="00E40BE8">
          <w:rPr>
            <w:lang w:val="en-US"/>
          </w:rPr>
          <w:delText xml:space="preserve">Looking at </w:delText>
        </w:r>
      </w:del>
      <w:r w:rsidR="001B0350">
        <w:rPr>
          <w:lang w:val="en-US"/>
        </w:rPr>
        <w:t>WIOTs</w:t>
      </w:r>
      <w:ins w:id="69" w:author="FAUBERT Violaine (DGSEI DPEM)" w:date="2022-04-27T17:21:00Z">
        <w:r w:rsidR="00E40BE8">
          <w:rPr>
            <w:lang w:val="en-US"/>
          </w:rPr>
          <w:t xml:space="preserve"> to illustrate the </w:t>
        </w:r>
      </w:ins>
      <w:ins w:id="70" w:author="FAUBERT Violaine (DGSEI DPEM)" w:date="2022-04-27T17:22:00Z">
        <w:r w:rsidR="00E40BE8">
          <w:rPr>
            <w:lang w:val="en-US"/>
          </w:rPr>
          <w:t>vulnerability</w:t>
        </w:r>
      </w:ins>
      <w:ins w:id="71" w:author="FAUBERT Violaine (DGSEI DPEM)" w:date="2022-04-27T17:21:00Z">
        <w:r w:rsidR="00E40BE8">
          <w:rPr>
            <w:lang w:val="en-US"/>
          </w:rPr>
          <w:t xml:space="preserve"> of </w:t>
        </w:r>
      </w:ins>
      <w:ins w:id="72" w:author="FAUBERT Violaine (DGSEI DPEM)" w:date="2022-04-27T17:22:00Z">
        <w:r w:rsidR="00E40BE8">
          <w:rPr>
            <w:lang w:val="en-US"/>
          </w:rPr>
          <w:t xml:space="preserve">each country to higher energy prices. </w:t>
        </w:r>
      </w:ins>
      <w:ins w:id="73" w:author="FAUBERT Violaine (DGSEI DPEM)" w:date="2022-04-27T17:31:00Z">
        <w:r w:rsidR="00BD0901">
          <w:rPr>
            <w:lang w:val="en-US"/>
          </w:rPr>
          <w:t>Our</w:t>
        </w:r>
      </w:ins>
      <w:ins w:id="74" w:author="FAUBERT Violaine (DGSEI DPEM)" w:date="2022-04-27T17:22:00Z">
        <w:r w:rsidR="00E40BE8">
          <w:rPr>
            <w:lang w:val="en-US"/>
          </w:rPr>
          <w:t xml:space="preserve"> accounting </w:t>
        </w:r>
      </w:ins>
      <w:ins w:id="75" w:author="FAUBERT Violaine (DGSEI DPEM)" w:date="2022-04-27T17:31:00Z">
        <w:r w:rsidR="00BD0901">
          <w:rPr>
            <w:lang w:val="en-US"/>
          </w:rPr>
          <w:t>approach</w:t>
        </w:r>
      </w:ins>
      <w:r w:rsidR="001B0350">
        <w:rPr>
          <w:lang w:val="en-US"/>
        </w:rPr>
        <w:t xml:space="preserve"> does not replace in-depths studies with much more sophisticated behavioral </w:t>
      </w:r>
      <w:del w:id="76" w:author="FAUBERT Violaine (DGSEI DPEM)" w:date="2022-04-27T17:22:00Z">
        <w:r w:rsidR="001B0350" w:rsidDel="00E40BE8">
          <w:rPr>
            <w:lang w:val="en-US"/>
          </w:rPr>
          <w:delText>hypotheses</w:delText>
        </w:r>
      </w:del>
      <w:ins w:id="77" w:author="FAUBERT Violaine (DGSEI DPEM)" w:date="2022-04-27T17:22:00Z">
        <w:r w:rsidR="00E40BE8">
          <w:rPr>
            <w:lang w:val="en-US"/>
          </w:rPr>
          <w:t>assumptions</w:t>
        </w:r>
      </w:ins>
      <w:ins w:id="78" w:author="FAUBERT Violaine (DGSEI DPEM)" w:date="2022-04-27T17:31:00Z">
        <w:r w:rsidR="00BD0901">
          <w:rPr>
            <w:lang w:val="en-US"/>
          </w:rPr>
          <w:t>.</w:t>
        </w:r>
      </w:ins>
      <w:del w:id="79" w:author="FAUBERT Violaine (DGSEI DPEM)" w:date="2022-04-27T17:31:00Z">
        <w:r w:rsidR="001B0350" w:rsidDel="00BD0901">
          <w:rPr>
            <w:lang w:val="en-US"/>
          </w:rPr>
          <w:delText xml:space="preserve">, but it gives a relatively easy way to compare each country vulnerability to these shocks using WIOD </w:delText>
        </w:r>
      </w:del>
    </w:p>
    <w:p w14:paraId="654A36D1" w14:textId="77777777" w:rsidR="004051C0" w:rsidRDefault="004051C0" w:rsidP="004051C0">
      <w:pPr>
        <w:rPr>
          <w:lang w:val="en-US"/>
        </w:rPr>
      </w:pPr>
    </w:p>
    <w:p w14:paraId="6B25DE25" w14:textId="77777777" w:rsidR="001B0350" w:rsidRPr="001B0350" w:rsidRDefault="001B0350" w:rsidP="001B0350">
      <w:pPr>
        <w:pStyle w:val="Lgende"/>
        <w:rPr>
          <w:lang w:val="en-US"/>
        </w:rPr>
      </w:pPr>
      <w:r w:rsidRPr="001B0350">
        <w:rPr>
          <w:lang w:val="en-US"/>
        </w:rPr>
        <w:t xml:space="preserve">Figure </w:t>
      </w:r>
      <w:r>
        <w:fldChar w:fldCharType="begin"/>
      </w:r>
      <w:r w:rsidRPr="001B0350">
        <w:rPr>
          <w:lang w:val="en-US"/>
        </w:rPr>
        <w:instrText xml:space="preserve"> SEQ Figure \* ALPHABETIC </w:instrText>
      </w:r>
      <w:r>
        <w:fldChar w:fldCharType="separate"/>
      </w:r>
      <w:r w:rsidR="00926C97">
        <w:rPr>
          <w:noProof/>
          <w:lang w:val="en-US"/>
        </w:rPr>
        <w:t>A</w:t>
      </w:r>
      <w:r>
        <w:fldChar w:fldCharType="end"/>
      </w:r>
      <w:r w:rsidRPr="001B0350">
        <w:rPr>
          <w:lang w:val="en-US"/>
        </w:rPr>
        <w:t> : Vulnerability to hydro</w:t>
      </w:r>
      <w:r>
        <w:rPr>
          <w:lang w:val="en-US"/>
        </w:rPr>
        <w:t>carbon prices and Russian hydrocarbon price increases, WIOD</w:t>
      </w:r>
    </w:p>
    <w:p w14:paraId="26C812B3" w14:textId="77777777" w:rsidR="004051C0" w:rsidRDefault="001B0350" w:rsidP="004051C0">
      <w:pPr>
        <w:rPr>
          <w:lang w:val="en-US"/>
        </w:rPr>
      </w:pPr>
      <w:r>
        <w:rPr>
          <w:lang w:val="en-US"/>
        </w:rPr>
        <w:t>The results shows that…</w:t>
      </w:r>
    </w:p>
    <w:p w14:paraId="64822E2C" w14:textId="77777777" w:rsidR="001B0350" w:rsidRDefault="001B0350" w:rsidP="004051C0">
      <w:pPr>
        <w:rPr>
          <w:lang w:val="en-US"/>
        </w:rPr>
      </w:pPr>
      <w:r>
        <w:rPr>
          <w:lang w:val="en-US"/>
        </w:rPr>
        <w:t>One might be worried that this computation relies on not-quite-</w:t>
      </w:r>
      <w:proofErr w:type="gramStart"/>
      <w:r>
        <w:rPr>
          <w:lang w:val="en-US"/>
        </w:rPr>
        <w:t>up-to-date</w:t>
      </w:r>
      <w:proofErr w:type="gramEnd"/>
      <w:r>
        <w:rPr>
          <w:lang w:val="en-US"/>
        </w:rPr>
        <w:t xml:space="preserve"> WIOT</w:t>
      </w:r>
      <w:r w:rsidR="008B060D">
        <w:rPr>
          <w:lang w:val="en-US"/>
        </w:rPr>
        <w:t>s</w:t>
      </w:r>
      <w:r>
        <w:rPr>
          <w:lang w:val="en-US"/>
        </w:rPr>
        <w:t>: the last version of WIOD was published in 2016 and gives data for 2014. (See Timmer et al. 2015 and Timmer et al. 2016) (</w:t>
      </w:r>
      <w:r w:rsidR="004A4F68">
        <w:fldChar w:fldCharType="begin"/>
      </w:r>
      <w:r w:rsidR="004A4F68" w:rsidRPr="004A4F68">
        <w:rPr>
          <w:lang w:val="en-US"/>
          <w:rPrChange w:id="80" w:author="Guillaume DAUDIN" w:date="2022-04-28T09:45:00Z">
            <w:rPr/>
          </w:rPrChange>
        </w:rPr>
        <w:instrText xml:space="preserve"> HYPERLINK "https://www.rug.nl/ggdc/valuechain/wiod/" </w:instrText>
      </w:r>
      <w:r w:rsidR="004A4F68">
        <w:fldChar w:fldCharType="separate"/>
      </w:r>
      <w:r w:rsidR="008B060D" w:rsidRPr="002677DD">
        <w:rPr>
          <w:rStyle w:val="Lienhypertexte"/>
          <w:lang w:val="en-US"/>
        </w:rPr>
        <w:t>https://www.rug.nl/ggdc/valuechain/wiod/</w:t>
      </w:r>
      <w:r w:rsidR="004A4F68">
        <w:rPr>
          <w:rStyle w:val="Lienhypertexte"/>
          <w:lang w:val="en-US"/>
        </w:rPr>
        <w:fldChar w:fldCharType="end"/>
      </w:r>
      <w:r>
        <w:rPr>
          <w:lang w:val="en-US"/>
        </w:rPr>
        <w:t>).</w:t>
      </w:r>
      <w:r w:rsidR="008B060D">
        <w:rPr>
          <w:lang w:val="en-US"/>
        </w:rPr>
        <w:t xml:space="preserve"> Moving to the study of the effect of exchange rate movements assuages these fears.</w:t>
      </w:r>
    </w:p>
    <w:p w14:paraId="71324352" w14:textId="77777777" w:rsidR="004051C0" w:rsidRDefault="004051C0" w:rsidP="004051C0">
      <w:pPr>
        <w:rPr>
          <w:lang w:val="en-US"/>
        </w:rPr>
      </w:pPr>
    </w:p>
    <w:p w14:paraId="304D8BDD" w14:textId="77777777" w:rsidR="004051C0" w:rsidRDefault="008B060D" w:rsidP="008B060D">
      <w:pPr>
        <w:pStyle w:val="Titre1"/>
        <w:rPr>
          <w:lang w:val="en-US"/>
        </w:rPr>
      </w:pPr>
      <w:commentRangeStart w:id="81"/>
      <w:r>
        <w:rPr>
          <w:lang w:val="en-US"/>
        </w:rPr>
        <w:lastRenderedPageBreak/>
        <w:t>E</w:t>
      </w:r>
      <w:r w:rsidRPr="008B060D">
        <w:rPr>
          <w:lang w:val="en-US"/>
        </w:rPr>
        <w:t xml:space="preserve">lasticity of consumer prices to exchange rate variations </w:t>
      </w:r>
      <w:r>
        <w:rPr>
          <w:lang w:val="en-US"/>
        </w:rPr>
        <w:t xml:space="preserve">over </w:t>
      </w:r>
      <w:r w:rsidRPr="008B060D">
        <w:rPr>
          <w:lang w:val="en-US"/>
        </w:rPr>
        <w:t>two decades</w:t>
      </w:r>
      <w:commentRangeEnd w:id="81"/>
      <w:r w:rsidR="00BD0901">
        <w:rPr>
          <w:rStyle w:val="Marquedecommentaire"/>
          <w:rFonts w:asciiTheme="minorHAnsi" w:eastAsiaTheme="minorHAnsi" w:hAnsiTheme="minorHAnsi" w:cstheme="minorBidi"/>
          <w:color w:val="auto"/>
        </w:rPr>
        <w:commentReference w:id="81"/>
      </w:r>
    </w:p>
    <w:p w14:paraId="29FB667E" w14:textId="77777777" w:rsidR="004051C0" w:rsidRPr="004051C0" w:rsidRDefault="004051C0" w:rsidP="004051C0">
      <w:pPr>
        <w:rPr>
          <w:lang w:val="en-US"/>
        </w:rPr>
      </w:pPr>
    </w:p>
    <w:p w14:paraId="2C97B502" w14:textId="77777777" w:rsidR="006A444E" w:rsidRDefault="006A444E" w:rsidP="006A444E">
      <w:pPr>
        <w:rPr>
          <w:lang w:val="en-US"/>
        </w:rPr>
      </w:pPr>
      <w:r w:rsidRPr="006A444E">
        <w:rPr>
          <w:lang w:val="en-US"/>
        </w:rPr>
        <w:t>Understanding how exchange rate movements impact inflation is critically important for monetary policy. The transmission of exchange rate movements to consumer prices differs across countries. It depends, among other things, on their respective trade openness, the relative integration of sectors and firms in international production chains and the currency of invoicing for trade. In a recent paper (</w:t>
      </w:r>
      <w:proofErr w:type="spellStart"/>
      <w:r w:rsidRPr="006A444E">
        <w:rPr>
          <w:lang w:val="en-US"/>
        </w:rPr>
        <w:t>Camatte</w:t>
      </w:r>
      <w:proofErr w:type="spellEnd"/>
      <w:r w:rsidRPr="006A444E">
        <w:rPr>
          <w:lang w:val="en-US"/>
        </w:rPr>
        <w:t xml:space="preserve"> et al., 2021), we analy</w:t>
      </w:r>
      <w:r w:rsidR="008B060D">
        <w:rPr>
          <w:lang w:val="en-US"/>
        </w:rPr>
        <w:t>z</w:t>
      </w:r>
      <w:r w:rsidRPr="006A444E">
        <w:rPr>
          <w:lang w:val="en-US"/>
        </w:rPr>
        <w:t>e the impact of exchange rate variations on domestic consumer prices using several datasets covering most advanced and emerging economies, from 1995 to 2019.</w:t>
      </w:r>
    </w:p>
    <w:p w14:paraId="5307E145" w14:textId="77777777" w:rsidR="000C396B" w:rsidRPr="000C396B" w:rsidRDefault="000C396B" w:rsidP="000C396B">
      <w:pPr>
        <w:rPr>
          <w:lang w:val="en-US"/>
        </w:rPr>
      </w:pPr>
      <w:r>
        <w:rPr>
          <w:lang w:val="en-US"/>
        </w:rPr>
        <w:t xml:space="preserve">What we find is </w:t>
      </w:r>
      <w:r w:rsidRPr="000C396B">
        <w:rPr>
          <w:lang w:val="en-US"/>
        </w:rPr>
        <w:t>likely an upper bound</w:t>
      </w:r>
      <w:r>
        <w:rPr>
          <w:lang w:val="en-US"/>
        </w:rPr>
        <w:t xml:space="preserve"> as </w:t>
      </w:r>
      <w:r w:rsidRPr="000C396B">
        <w:rPr>
          <w:lang w:val="en-US"/>
        </w:rPr>
        <w:t xml:space="preserve">our accounting approach relies on the simplifying assumption that exchange rate fluctuations completely pass-through to import prices. </w:t>
      </w:r>
    </w:p>
    <w:p w14:paraId="705A0235" w14:textId="77777777" w:rsidR="000C396B" w:rsidRDefault="000C396B" w:rsidP="000C396B">
      <w:pPr>
        <w:rPr>
          <w:lang w:val="en-US"/>
        </w:rPr>
      </w:pPr>
      <w:r w:rsidRPr="000C396B">
        <w:rPr>
          <w:lang w:val="en-US"/>
        </w:rPr>
        <w:t xml:space="preserve">However, a large body of literature suggests that the pass-through is incomplete, even in the long run, as a result of slow nominal price adjustments or the pricing-to-market </w:t>
      </w:r>
      <w:proofErr w:type="spellStart"/>
      <w:r w:rsidRPr="000C396B">
        <w:rPr>
          <w:lang w:val="en-US"/>
        </w:rPr>
        <w:t>behaviour</w:t>
      </w:r>
      <w:proofErr w:type="spellEnd"/>
      <w:r w:rsidRPr="000C396B">
        <w:rPr>
          <w:lang w:val="en-US"/>
        </w:rPr>
        <w:t xml:space="preserve"> of firms. Hence, using alternative assumptions would entail lower estimates.</w:t>
      </w:r>
      <w:r w:rsidR="00F87B87">
        <w:rPr>
          <w:lang w:val="en-US"/>
        </w:rPr>
        <w:t xml:space="preserve"> Still, our estimates are useful to compare the pure accounting vulnerability of different economies to an exchange rate shock.</w:t>
      </w:r>
    </w:p>
    <w:p w14:paraId="4813ABE8" w14:textId="77777777" w:rsidR="008B060D" w:rsidRDefault="008B060D" w:rsidP="008B060D">
      <w:pPr>
        <w:rPr>
          <w:lang w:val="en-US"/>
        </w:rPr>
      </w:pPr>
      <w:r w:rsidRPr="008B060D">
        <w:rPr>
          <w:lang w:val="en-US"/>
        </w:rPr>
        <w:t>In line with the existing literature, we find that in response to a 1% appreciation of the domestic currency, domestic consumer prices decrease</w:t>
      </w:r>
      <w:r>
        <w:rPr>
          <w:lang w:val="en-US"/>
        </w:rPr>
        <w:t xml:space="preserve"> </w:t>
      </w:r>
      <w:r w:rsidRPr="008B060D">
        <w:rPr>
          <w:lang w:val="en-US"/>
        </w:rPr>
        <w:t>by around 0.10% on average at the world level. The impact of exchange rate variations on consumer prices has remained broadly stable over the past two decades.</w:t>
      </w:r>
      <w:r>
        <w:rPr>
          <w:lang w:val="en-US"/>
        </w:rPr>
        <w:t xml:space="preserve"> </w:t>
      </w:r>
      <w:r w:rsidRPr="008B060D">
        <w:rPr>
          <w:lang w:val="en-US"/>
        </w:rPr>
        <w:t>We find that the mean output-weighted elasticity of consumer prices slightly increased from 2000 to 2008. After peaking in 2008, the elasticity sharply declined in 2009 and has hovered around 0.1 in subsequent years.</w:t>
      </w:r>
    </w:p>
    <w:p w14:paraId="35B6B87A" w14:textId="77777777" w:rsidR="008B060D" w:rsidRDefault="008B060D" w:rsidP="008B060D">
      <w:pPr>
        <w:rPr>
          <w:lang w:val="en-US"/>
        </w:rPr>
      </w:pPr>
      <w:r>
        <w:rPr>
          <w:lang w:val="en-US"/>
        </w:rPr>
        <w:t>Interestingly, this result is robust to using two different WIOTs (</w:t>
      </w:r>
      <w:proofErr w:type="spellStart"/>
      <w:r>
        <w:rPr>
          <w:lang w:val="en-US"/>
        </w:rPr>
        <w:t>TiVA</w:t>
      </w:r>
      <w:proofErr w:type="spellEnd"/>
      <w:r>
        <w:rPr>
          <w:lang w:val="en-US"/>
        </w:rPr>
        <w:t xml:space="preserve"> from the OECD and WIOD) and even to extrapolating to the 2015-2019 period by using only trade data from BACI (imported consumption and intermediary goods) and GDP data.</w:t>
      </w:r>
      <w:r w:rsidR="0078395E">
        <w:rPr>
          <w:lang w:val="en-US"/>
        </w:rPr>
        <w:t xml:space="preserve"> We also show the results for MRIO, an offshoot of WIOD, but we believe issues in the treatment of China and maybe India explain the increase of the elasticity in 2018 and 2019 in the version of the database we used.</w:t>
      </w:r>
    </w:p>
    <w:p w14:paraId="3DCFE7F4" w14:textId="77777777" w:rsidR="008B060D" w:rsidRDefault="008B060D" w:rsidP="008B060D">
      <w:pPr>
        <w:rPr>
          <w:lang w:val="en-US"/>
        </w:rPr>
      </w:pPr>
    </w:p>
    <w:p w14:paraId="6C0247FD" w14:textId="77777777" w:rsidR="008B060D" w:rsidRPr="008B060D" w:rsidRDefault="008B060D" w:rsidP="008B060D">
      <w:pPr>
        <w:pStyle w:val="Lgende"/>
        <w:rPr>
          <w:rFonts w:ascii="Times New Roman" w:eastAsia="Times New Roman" w:hAnsi="Times New Roman" w:cs="Times New Roman"/>
          <w:lang w:val="en-US" w:eastAsia="fr-FR"/>
        </w:rPr>
      </w:pPr>
      <w:r w:rsidRPr="005800D8">
        <w:rPr>
          <w:lang w:val="en-US"/>
        </w:rPr>
        <w:lastRenderedPageBreak/>
        <w:t xml:space="preserve">Figure </w:t>
      </w:r>
      <w:r>
        <w:fldChar w:fldCharType="begin"/>
      </w:r>
      <w:r w:rsidRPr="005800D8">
        <w:rPr>
          <w:lang w:val="en-US"/>
        </w:rPr>
        <w:instrText xml:space="preserve"> SEQ Figure \* ALPHABETIC </w:instrText>
      </w:r>
      <w:r>
        <w:fldChar w:fldCharType="separate"/>
      </w:r>
      <w:r w:rsidR="00926C97">
        <w:rPr>
          <w:noProof/>
          <w:lang w:val="en-US"/>
        </w:rPr>
        <w:t>B</w:t>
      </w:r>
      <w:r>
        <w:fldChar w:fldCharType="end"/>
      </w:r>
      <w:r w:rsidRPr="005800D8">
        <w:rPr>
          <w:lang w:val="en-US"/>
        </w:rPr>
        <w:t xml:space="preserve"> </w:t>
      </w:r>
      <w:r w:rsidR="005800D8" w:rsidRPr="005800D8">
        <w:rPr>
          <w:lang w:val="en-US"/>
        </w:rPr>
        <w:t xml:space="preserve">Comparing the </w:t>
      </w:r>
      <w:r w:rsidR="005800D8">
        <w:rPr>
          <w:lang w:val="en-US"/>
        </w:rPr>
        <w:t>computed</w:t>
      </w:r>
      <w:r w:rsidR="005800D8" w:rsidRPr="005800D8">
        <w:rPr>
          <w:lang w:val="en-US"/>
        </w:rPr>
        <w:t xml:space="preserve"> elasticity </w:t>
      </w:r>
      <w:r w:rsidR="005800D8">
        <w:rPr>
          <w:lang w:val="en-US"/>
        </w:rPr>
        <w:t xml:space="preserve">of domestic prices to exchange rate shocks </w:t>
      </w:r>
      <w:r w:rsidR="005800D8" w:rsidRPr="005800D8">
        <w:rPr>
          <w:lang w:val="en-US"/>
        </w:rPr>
        <w:t>to predictions based on World Bank and BACI data.</w:t>
      </w:r>
    </w:p>
    <w:p w14:paraId="2E90B8A3" w14:textId="77777777" w:rsidR="008B060D" w:rsidRDefault="005800D8" w:rsidP="008B060D">
      <w:pPr>
        <w:rPr>
          <w:lang w:val="en-US"/>
        </w:rPr>
      </w:pPr>
      <w:commentRangeStart w:id="82"/>
      <w:r>
        <w:rPr>
          <w:noProof/>
          <w:lang w:eastAsia="fr-FR"/>
        </w:rPr>
        <w:drawing>
          <wp:inline distT="0" distB="0" distL="0" distR="0" wp14:anchorId="76F411EF" wp14:editId="0C60ED9F">
            <wp:extent cx="5756910" cy="41827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tions_reg1_doigt_mouille_trend_no.png"/>
                    <pic:cNvPicPr/>
                  </pic:nvPicPr>
                  <pic:blipFill>
                    <a:blip r:embed="rId9">
                      <a:extLst>
                        <a:ext uri="{28A0092B-C50C-407E-A947-70E740481C1C}">
                          <a14:useLocalDpi xmlns:a14="http://schemas.microsoft.com/office/drawing/2010/main" val="0"/>
                        </a:ext>
                      </a:extLst>
                    </a:blip>
                    <a:stretch>
                      <a:fillRect/>
                    </a:stretch>
                  </pic:blipFill>
                  <pic:spPr>
                    <a:xfrm>
                      <a:off x="0" y="0"/>
                      <a:ext cx="5756910" cy="4182745"/>
                    </a:xfrm>
                    <a:prstGeom prst="rect">
                      <a:avLst/>
                    </a:prstGeom>
                  </pic:spPr>
                </pic:pic>
              </a:graphicData>
            </a:graphic>
          </wp:inline>
        </w:drawing>
      </w:r>
      <w:commentRangeEnd w:id="82"/>
      <w:r>
        <w:rPr>
          <w:rStyle w:val="Marquedecommentaire"/>
        </w:rPr>
        <w:commentReference w:id="82"/>
      </w:r>
    </w:p>
    <w:p w14:paraId="01080548" w14:textId="77777777" w:rsidR="0078395E" w:rsidRDefault="0078395E" w:rsidP="0078395E">
      <w:pPr>
        <w:pStyle w:val="Notedebasdepage"/>
        <w:rPr>
          <w:lang w:val="en-US"/>
        </w:rPr>
      </w:pPr>
      <w:r>
        <w:rPr>
          <w:lang w:val="en-US"/>
        </w:rPr>
        <w:t xml:space="preserve">Sources: </w:t>
      </w:r>
      <w:r w:rsidRPr="0078395E">
        <w:rPr>
          <w:lang w:val="en-US"/>
        </w:rPr>
        <w:t xml:space="preserve">WIOD, TIVA, MRIO, World Bank, BACI and </w:t>
      </w:r>
      <w:proofErr w:type="spellStart"/>
      <w:r>
        <w:rPr>
          <w:lang w:val="en-US"/>
        </w:rPr>
        <w:t>Camatte</w:t>
      </w:r>
      <w:proofErr w:type="spellEnd"/>
      <w:r>
        <w:rPr>
          <w:lang w:val="en-US"/>
        </w:rPr>
        <w:t xml:space="preserve"> et al. (2021)</w:t>
      </w:r>
    </w:p>
    <w:p w14:paraId="2BBF5A3F" w14:textId="77777777" w:rsidR="008B060D" w:rsidRDefault="008B060D" w:rsidP="006A444E">
      <w:pPr>
        <w:rPr>
          <w:lang w:val="en-US"/>
        </w:rPr>
      </w:pPr>
    </w:p>
    <w:p w14:paraId="66F5FA7A" w14:textId="77777777" w:rsidR="00E714CC" w:rsidRDefault="0078395E" w:rsidP="0078395E">
      <w:pPr>
        <w:pStyle w:val="Titre1"/>
        <w:rPr>
          <w:lang w:val="en-US"/>
        </w:rPr>
      </w:pPr>
      <w:r>
        <w:rPr>
          <w:lang w:val="en-US"/>
        </w:rPr>
        <w:t>Heterogeneity and channels of the effect of exchange rate variations on consumer prices</w:t>
      </w:r>
    </w:p>
    <w:p w14:paraId="05970CA1" w14:textId="4DD40C44" w:rsidR="0078395E" w:rsidRPr="0078395E" w:rsidRDefault="0078395E" w:rsidP="0078395E">
      <w:pPr>
        <w:rPr>
          <w:lang w:val="en-US"/>
        </w:rPr>
      </w:pPr>
      <w:del w:id="83" w:author="FAUBERT Violaine (DGSEI DPEM)" w:date="2022-04-27T16:42:00Z">
        <w:r w:rsidDel="00866E60">
          <w:rPr>
            <w:lang w:val="en-US"/>
          </w:rPr>
          <w:delText xml:space="preserve">This gives confidence that </w:delText>
        </w:r>
      </w:del>
      <w:r w:rsidRPr="0078395E">
        <w:rPr>
          <w:lang w:val="en-US"/>
        </w:rPr>
        <w:t>Depending on the country, the impact of a 1% exchange rate fluctuation on domestic prices ranges from 0.05% to 0.22%, reflecting different degrees of openness to trade and differences in foreign product content in domestic consumption.</w:t>
      </w:r>
      <w:ins w:id="84" w:author="FAUBERT Violaine (DGSEI DPEM)" w:date="2022-04-27T16:42:00Z">
        <w:r w:rsidR="00866E60">
          <w:rPr>
            <w:lang w:val="en-US"/>
          </w:rPr>
          <w:t xml:space="preserve"> </w:t>
        </w:r>
      </w:ins>
      <w:r w:rsidRPr="0078395E">
        <w:rPr>
          <w:lang w:val="en-US"/>
        </w:rPr>
        <w:t>The elasticity is lower for large advanced and developing countries. For instance, we find an elasticity of 0.06 for the US.</w:t>
      </w:r>
    </w:p>
    <w:p w14:paraId="0ECC204F" w14:textId="77777777" w:rsidR="0078395E" w:rsidRPr="0078395E" w:rsidRDefault="0078395E" w:rsidP="0078395E">
      <w:pPr>
        <w:rPr>
          <w:lang w:val="en-US"/>
        </w:rPr>
      </w:pPr>
      <w:r w:rsidRPr="0078395E">
        <w:rPr>
          <w:lang w:val="en-US"/>
        </w:rPr>
        <w:t>Within the euro area, the elasticity of domestic consumer prices differs substantially.</w:t>
      </w:r>
    </w:p>
    <w:p w14:paraId="4800236E" w14:textId="77777777" w:rsidR="0078395E" w:rsidRPr="0078395E" w:rsidRDefault="0078395E" w:rsidP="0078395E">
      <w:pPr>
        <w:rPr>
          <w:lang w:val="en-US"/>
        </w:rPr>
      </w:pPr>
      <w:r w:rsidRPr="0078395E">
        <w:rPr>
          <w:lang w:val="en-US"/>
        </w:rPr>
        <w:t>It ranges from 0.07 in Italy to 0.18 in Ireland, a small open economy with a large traded sector and a large share of trade outside the euro area.</w:t>
      </w:r>
      <w:r>
        <w:rPr>
          <w:lang w:val="en-US"/>
        </w:rPr>
        <w:t xml:space="preserve"> </w:t>
      </w:r>
      <w:r w:rsidRPr="0078395E">
        <w:rPr>
          <w:lang w:val="en-US"/>
        </w:rPr>
        <w:t>For larger countries (France, Germany, Italy and Spain) and countries whose trade is concentrated with euro area partners (such as Portugal and Greece), the elasticity is close to 0.10~~, reflecting a lower degree of openness to trade~~.</w:t>
      </w:r>
      <w:r>
        <w:rPr>
          <w:lang w:val="en-US"/>
        </w:rPr>
        <w:t xml:space="preserve"> </w:t>
      </w:r>
      <w:r w:rsidRPr="0078395E">
        <w:rPr>
          <w:lang w:val="en-US"/>
        </w:rPr>
        <w:t>The elasticity is twice higher for small open economies like Luxembourg, Malta, Slovakia and Ireland.</w:t>
      </w:r>
    </w:p>
    <w:p w14:paraId="485C1DA9" w14:textId="77777777" w:rsidR="00E714CC" w:rsidRDefault="0078395E" w:rsidP="0078395E">
      <w:pPr>
        <w:rPr>
          <w:lang w:val="en-US"/>
        </w:rPr>
      </w:pPr>
      <w:r w:rsidRPr="0078395E">
        <w:rPr>
          <w:lang w:val="en-US"/>
        </w:rPr>
        <w:t>The value of the elasticity is closely, but not perfectly, related to the share of imported goods and services in household consumption.</w:t>
      </w:r>
      <w:r>
        <w:rPr>
          <w:lang w:val="en-US"/>
        </w:rPr>
        <w:t xml:space="preserve"> </w:t>
      </w:r>
      <w:r w:rsidRPr="0078395E">
        <w:rPr>
          <w:lang w:val="en-US"/>
        </w:rPr>
        <w:t>Overall, the higher a country’s import share in consumption, the higher the elasticity of domestic consumer prices to the exchange rate.</w:t>
      </w:r>
    </w:p>
    <w:p w14:paraId="10EAA90D" w14:textId="6BA51EBC" w:rsidR="0078395E" w:rsidRPr="00926C97" w:rsidRDefault="0078395E" w:rsidP="0078395E">
      <w:pPr>
        <w:pStyle w:val="Lgende"/>
        <w:rPr>
          <w:lang w:val="en-US"/>
        </w:rPr>
      </w:pPr>
      <w:r w:rsidRPr="00926C97">
        <w:rPr>
          <w:lang w:val="en-US"/>
        </w:rPr>
        <w:lastRenderedPageBreak/>
        <w:t xml:space="preserve">Figure </w:t>
      </w:r>
      <w:r>
        <w:fldChar w:fldCharType="begin"/>
      </w:r>
      <w:r w:rsidRPr="00926C97">
        <w:rPr>
          <w:lang w:val="en-US"/>
        </w:rPr>
        <w:instrText xml:space="preserve"> SEQ Figure \* ALPHABETIC </w:instrText>
      </w:r>
      <w:r>
        <w:fldChar w:fldCharType="separate"/>
      </w:r>
      <w:r w:rsidR="00926C97">
        <w:rPr>
          <w:noProof/>
          <w:lang w:val="en-US"/>
        </w:rPr>
        <w:t>C</w:t>
      </w:r>
      <w:r>
        <w:fldChar w:fldCharType="end"/>
      </w:r>
      <w:r w:rsidR="00926C97" w:rsidRPr="00926C97">
        <w:rPr>
          <w:lang w:val="en-US"/>
        </w:rPr>
        <w:t xml:space="preserve"> Elasticity of the HCE deflator to </w:t>
      </w:r>
      <w:r w:rsidR="00926C97">
        <w:rPr>
          <w:lang w:val="en-US"/>
        </w:rPr>
        <w:t>a shock in the</w:t>
      </w:r>
      <w:r w:rsidR="00926C97" w:rsidRPr="00926C97">
        <w:rPr>
          <w:lang w:val="en-US"/>
        </w:rPr>
        <w:t xml:space="preserve"> domestic currency</w:t>
      </w:r>
      <w:del w:id="85" w:author="Guillaume DAUDIN" w:date="2022-04-28T09:46:00Z">
        <w:r w:rsidR="00926C97" w:rsidDel="004A4F68">
          <w:rPr>
            <w:lang w:val="en-US"/>
          </w:rPr>
          <w:delText xml:space="preserve"> (**Le faire en extrapolé pour 2019)</w:delText>
        </w:r>
      </w:del>
    </w:p>
    <w:p w14:paraId="1564043C" w14:textId="7246998F" w:rsidR="0078395E" w:rsidRDefault="004A4F68" w:rsidP="0078395E">
      <w:pPr>
        <w:rPr>
          <w:lang w:val="en-US"/>
        </w:rPr>
      </w:pPr>
      <w:commentRangeStart w:id="86"/>
      <w:ins w:id="87" w:author="Guillaume DAUDIN" w:date="2022-04-28T09:48:00Z">
        <w:r>
          <w:rPr>
            <w:noProof/>
            <w:lang w:val="en-US"/>
          </w:rPr>
          <w:drawing>
            <wp:inline distT="0" distB="0" distL="0" distR="0" wp14:anchorId="2CE3E9D9" wp14:editId="490F7D4C">
              <wp:extent cx="5756910" cy="41865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asticity WIOD 20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4186555"/>
                      </a:xfrm>
                      <a:prstGeom prst="rect">
                        <a:avLst/>
                      </a:prstGeom>
                    </pic:spPr>
                  </pic:pic>
                </a:graphicData>
              </a:graphic>
            </wp:inline>
          </w:drawing>
        </w:r>
        <w:commentRangeEnd w:id="86"/>
        <w:r>
          <w:rPr>
            <w:rStyle w:val="Marquedecommentaire"/>
          </w:rPr>
          <w:commentReference w:id="86"/>
        </w:r>
      </w:ins>
    </w:p>
    <w:p w14:paraId="3903213A" w14:textId="77777777" w:rsidR="00E714CC" w:rsidRDefault="00E714CC">
      <w:pPr>
        <w:rPr>
          <w:lang w:val="en-US"/>
        </w:rPr>
      </w:pPr>
    </w:p>
    <w:p w14:paraId="481E8716" w14:textId="0945CF72" w:rsidR="00926C97" w:rsidRPr="00926C97" w:rsidRDefault="00926C97" w:rsidP="00926C97">
      <w:pPr>
        <w:rPr>
          <w:lang w:val="en-US"/>
        </w:rPr>
      </w:pPr>
      <w:r w:rsidRPr="00926C97">
        <w:rPr>
          <w:lang w:val="en-US"/>
        </w:rPr>
        <w:t xml:space="preserve">We also </w:t>
      </w:r>
      <w:proofErr w:type="spellStart"/>
      <w:r w:rsidRPr="00926C97">
        <w:rPr>
          <w:lang w:val="en-US"/>
        </w:rPr>
        <w:t>analyse</w:t>
      </w:r>
      <w:proofErr w:type="spellEnd"/>
      <w:r w:rsidRPr="00926C97">
        <w:rPr>
          <w:lang w:val="en-US"/>
        </w:rPr>
        <w:t xml:space="preserve"> the role of global value chains in the transmission of an exchange rate appreciation.</w:t>
      </w:r>
      <w:ins w:id="88" w:author="FAUBERT Violaine (DGSEI DPEM)" w:date="2022-04-27T17:32:00Z">
        <w:r w:rsidR="00BD0901">
          <w:rPr>
            <w:lang w:val="en-US"/>
          </w:rPr>
          <w:t xml:space="preserve"> </w:t>
        </w:r>
      </w:ins>
      <w:r w:rsidRPr="00926C97">
        <w:rPr>
          <w:lang w:val="en-US"/>
        </w:rPr>
        <w:t>We identify four channels through which an exchange rate appreciation impacts consumer prices when production processes are global:</w:t>
      </w:r>
    </w:p>
    <w:p w14:paraId="563128BD" w14:textId="77777777" w:rsidR="00926C97" w:rsidRPr="00926C97" w:rsidRDefault="00926C97" w:rsidP="00926C97">
      <w:pPr>
        <w:rPr>
          <w:lang w:val="en-US"/>
        </w:rPr>
      </w:pPr>
      <w:proofErr w:type="spellStart"/>
      <w:r w:rsidRPr="00926C97">
        <w:rPr>
          <w:lang w:val="en-US"/>
        </w:rPr>
        <w:t>i</w:t>
      </w:r>
      <w:proofErr w:type="spellEnd"/>
      <w:r w:rsidRPr="00926C97">
        <w:rPr>
          <w:lang w:val="en-US"/>
        </w:rPr>
        <w:t xml:space="preserve">) the price of imported final goods sold directly to domestic consumers; </w:t>
      </w:r>
    </w:p>
    <w:p w14:paraId="36F4BB05" w14:textId="77777777" w:rsidR="00926C97" w:rsidRPr="00926C97" w:rsidRDefault="00926C97" w:rsidP="00926C97">
      <w:pPr>
        <w:rPr>
          <w:lang w:val="en-US"/>
        </w:rPr>
      </w:pPr>
      <w:r w:rsidRPr="00926C97">
        <w:rPr>
          <w:lang w:val="en-US"/>
        </w:rPr>
        <w:t>ii) the price of imported inputs entering domestic production;</w:t>
      </w:r>
    </w:p>
    <w:p w14:paraId="65B778EB" w14:textId="77777777" w:rsidR="00926C97" w:rsidRPr="00926C97" w:rsidRDefault="00926C97" w:rsidP="00926C97">
      <w:pPr>
        <w:rPr>
          <w:lang w:val="en-US"/>
        </w:rPr>
      </w:pPr>
      <w:r w:rsidRPr="00926C97">
        <w:rPr>
          <w:lang w:val="en-US"/>
        </w:rPr>
        <w:t xml:space="preserve">iii) the price of exported inputs feeding through imported foreign production; </w:t>
      </w:r>
    </w:p>
    <w:p w14:paraId="4AA6C1DC" w14:textId="77777777" w:rsidR="00926C97" w:rsidRPr="00926C97" w:rsidRDefault="00926C97" w:rsidP="00926C97">
      <w:pPr>
        <w:rPr>
          <w:lang w:val="en-US"/>
        </w:rPr>
      </w:pPr>
      <w:r w:rsidRPr="00926C97">
        <w:rPr>
          <w:lang w:val="en-US"/>
        </w:rPr>
        <w:t>iv) changes in domestic and foreign production costs in turn pass through to the price of inputs for domestic and foreign goods, causing further production costs variations through input-output linkages.</w:t>
      </w:r>
    </w:p>
    <w:p w14:paraId="7A6803BD" w14:textId="77777777" w:rsidR="00E714CC" w:rsidRDefault="00926C97" w:rsidP="00926C97">
      <w:pPr>
        <w:rPr>
          <w:lang w:val="en-US"/>
        </w:rPr>
      </w:pPr>
      <w:r w:rsidRPr="00926C97">
        <w:rPr>
          <w:lang w:val="en-US"/>
        </w:rPr>
        <w:t>We find that the first two channels explain three-quarters of the transmission of an exchange rate appreciation to domestic prices. The last two channels, which reflect the impact of participation in global value chains, play a limited role, with marked across-countries heterogeneity.</w:t>
      </w:r>
    </w:p>
    <w:p w14:paraId="03645C4E" w14:textId="77777777" w:rsidR="00E714CC" w:rsidRDefault="00E714CC">
      <w:pPr>
        <w:rPr>
          <w:lang w:val="en-US"/>
        </w:rPr>
      </w:pPr>
    </w:p>
    <w:p w14:paraId="3C35CC84" w14:textId="77777777" w:rsidR="00926C97" w:rsidRDefault="00926C97" w:rsidP="00926C97">
      <w:pPr>
        <w:pStyle w:val="Lgende"/>
        <w:rPr>
          <w:lang w:val="en-US"/>
        </w:rPr>
      </w:pPr>
      <w:commentRangeStart w:id="89"/>
      <w:r w:rsidRPr="00926C97">
        <w:rPr>
          <w:lang w:val="en-US"/>
        </w:rPr>
        <w:lastRenderedPageBreak/>
        <w:t xml:space="preserve">Figure </w:t>
      </w:r>
      <w:r>
        <w:fldChar w:fldCharType="begin"/>
      </w:r>
      <w:r w:rsidRPr="00926C97">
        <w:rPr>
          <w:lang w:val="en-US"/>
        </w:rPr>
        <w:instrText xml:space="preserve"> SEQ Figure \* ALPHABETIC </w:instrText>
      </w:r>
      <w:r>
        <w:fldChar w:fldCharType="separate"/>
      </w:r>
      <w:r w:rsidRPr="00926C97">
        <w:rPr>
          <w:noProof/>
          <w:lang w:val="en-US"/>
        </w:rPr>
        <w:t>D</w:t>
      </w:r>
      <w:r>
        <w:fldChar w:fldCharType="end"/>
      </w:r>
      <w:r w:rsidRPr="00926C97">
        <w:rPr>
          <w:lang w:val="en-US"/>
        </w:rPr>
        <w:t xml:space="preserve"> : </w:t>
      </w:r>
      <w:r w:rsidR="000C396B">
        <w:rPr>
          <w:lang w:val="en-US"/>
        </w:rPr>
        <w:t xml:space="preserve">Channels of the exchange rate shock effect on consumer prices </w:t>
      </w:r>
      <w:r w:rsidRPr="00926C97">
        <w:rPr>
          <w:lang w:val="en-US"/>
        </w:rPr>
        <w:t>(WIOD, 2014)</w:t>
      </w:r>
      <w:r w:rsidR="000C396B">
        <w:rPr>
          <w:lang w:val="en-US"/>
        </w:rPr>
        <w:t xml:space="preserve"> -- ** À faire </w:t>
      </w:r>
      <w:proofErr w:type="spellStart"/>
      <w:r w:rsidR="000C396B">
        <w:rPr>
          <w:lang w:val="en-US"/>
        </w:rPr>
        <w:t>en</w:t>
      </w:r>
      <w:proofErr w:type="spellEnd"/>
      <w:r w:rsidR="000C396B">
        <w:rPr>
          <w:lang w:val="en-US"/>
        </w:rPr>
        <w:t xml:space="preserve"> couleur**</w:t>
      </w:r>
      <w:commentRangeEnd w:id="89"/>
      <w:r w:rsidR="00BD0901">
        <w:rPr>
          <w:rStyle w:val="Marquedecommentaire"/>
          <w:i w:val="0"/>
          <w:iCs w:val="0"/>
          <w:color w:val="auto"/>
        </w:rPr>
        <w:commentReference w:id="89"/>
      </w:r>
    </w:p>
    <w:p w14:paraId="76F3B5EC" w14:textId="77777777" w:rsidR="000C396B" w:rsidRPr="000C396B" w:rsidRDefault="000C396B" w:rsidP="000C396B">
      <w:pPr>
        <w:rPr>
          <w:lang w:val="en-US"/>
        </w:rPr>
      </w:pPr>
      <w:commentRangeStart w:id="90"/>
      <w:r>
        <w:rPr>
          <w:noProof/>
          <w:lang w:eastAsia="fr-FR"/>
        </w:rPr>
        <w:drawing>
          <wp:inline distT="0" distB="0" distL="0" distR="0" wp14:anchorId="7D88A089" wp14:editId="7D839550">
            <wp:extent cx="5756910" cy="44799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_components_WIOD_20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4479925"/>
                    </a:xfrm>
                    <a:prstGeom prst="rect">
                      <a:avLst/>
                    </a:prstGeom>
                  </pic:spPr>
                </pic:pic>
              </a:graphicData>
            </a:graphic>
          </wp:inline>
        </w:drawing>
      </w:r>
      <w:commentRangeEnd w:id="90"/>
      <w:r>
        <w:rPr>
          <w:rStyle w:val="Marquedecommentaire"/>
        </w:rPr>
        <w:commentReference w:id="90"/>
      </w:r>
    </w:p>
    <w:p w14:paraId="7E9713FE" w14:textId="77777777" w:rsidR="00926C97" w:rsidRDefault="000C396B" w:rsidP="000C396B">
      <w:pPr>
        <w:pStyle w:val="Titre1"/>
        <w:rPr>
          <w:lang w:val="en-US"/>
        </w:rPr>
      </w:pPr>
      <w:r>
        <w:rPr>
          <w:lang w:val="en-US"/>
        </w:rPr>
        <w:t>Conclusion</w:t>
      </w:r>
    </w:p>
    <w:p w14:paraId="04E701D2" w14:textId="77777777" w:rsidR="000C396B" w:rsidRPr="000C396B" w:rsidRDefault="000C396B" w:rsidP="000C396B">
      <w:pPr>
        <w:rPr>
          <w:lang w:val="en-US"/>
        </w:rPr>
      </w:pPr>
    </w:p>
    <w:p w14:paraId="2D3D8339" w14:textId="77777777" w:rsidR="00926C97" w:rsidRDefault="00926C97">
      <w:pPr>
        <w:rPr>
          <w:lang w:val="en-US"/>
        </w:rPr>
      </w:pPr>
    </w:p>
    <w:p w14:paraId="2BDFE272" w14:textId="77777777" w:rsidR="00E714CC" w:rsidRDefault="00E714CC" w:rsidP="00E714CC">
      <w:pPr>
        <w:pStyle w:val="Titre1"/>
        <w:rPr>
          <w:lang w:val="en-US"/>
        </w:rPr>
      </w:pPr>
      <w:r>
        <w:rPr>
          <w:lang w:val="en-US"/>
        </w:rPr>
        <w:t>Bibliography</w:t>
      </w:r>
    </w:p>
    <w:p w14:paraId="46FF06DB" w14:textId="77777777" w:rsidR="00B4727C" w:rsidRDefault="00B4727C" w:rsidP="00E714CC">
      <w:pPr>
        <w:rPr>
          <w:rFonts w:ascii="Times New Roman" w:eastAsia="Times New Roman" w:hAnsi="Times New Roman" w:cs="Times New Roman"/>
          <w:lang w:val="en-US" w:eastAsia="fr-FR"/>
        </w:rPr>
      </w:pPr>
    </w:p>
    <w:p w14:paraId="40B6D86D" w14:textId="77777777" w:rsidR="00FF2933" w:rsidRDefault="00B4727C" w:rsidP="00B4727C">
      <w:pPr>
        <w:rPr>
          <w:rFonts w:ascii="Times New Roman" w:eastAsia="Times New Roman" w:hAnsi="Times New Roman" w:cs="Times New Roman"/>
          <w:lang w:val="en-US" w:eastAsia="fr-FR"/>
        </w:rPr>
      </w:pPr>
      <w:proofErr w:type="spellStart"/>
      <w:r>
        <w:rPr>
          <w:rFonts w:ascii="Times New Roman" w:eastAsia="Times New Roman" w:hAnsi="Times New Roman" w:cs="Times New Roman"/>
          <w:lang w:val="en-US" w:eastAsia="fr-FR"/>
        </w:rPr>
        <w:t>Airebule</w:t>
      </w:r>
      <w:proofErr w:type="spellEnd"/>
      <w:r w:rsidR="00FF2933">
        <w:rPr>
          <w:rFonts w:ascii="Times New Roman" w:eastAsia="Times New Roman" w:hAnsi="Times New Roman" w:cs="Times New Roman"/>
          <w:lang w:val="en-US" w:eastAsia="fr-FR"/>
        </w:rPr>
        <w:t>, P, H Cheng, J Ishikawa (2022), “</w:t>
      </w:r>
      <w:r w:rsidR="00FF2933" w:rsidRPr="00FF2933">
        <w:rPr>
          <w:rFonts w:ascii="Times New Roman" w:eastAsia="Times New Roman" w:hAnsi="Times New Roman" w:cs="Times New Roman"/>
          <w:lang w:val="en-US" w:eastAsia="fr-FR"/>
        </w:rPr>
        <w:t>Shared responsibility criterion for allocating carbon emissions across countries</w:t>
      </w:r>
      <w:r w:rsidR="00FF2933">
        <w:rPr>
          <w:rFonts w:ascii="Times New Roman" w:eastAsia="Times New Roman" w:hAnsi="Times New Roman" w:cs="Times New Roman"/>
          <w:lang w:val="en-US" w:eastAsia="fr-FR"/>
        </w:rPr>
        <w:t xml:space="preserve">”, VoxEU.org, </w:t>
      </w:r>
      <w:r w:rsidR="004051C0">
        <w:rPr>
          <w:rFonts w:ascii="Times New Roman" w:eastAsia="Times New Roman" w:hAnsi="Times New Roman" w:cs="Times New Roman"/>
          <w:lang w:val="en-US" w:eastAsia="fr-FR"/>
        </w:rPr>
        <w:t xml:space="preserve">28 </w:t>
      </w:r>
      <w:r w:rsidR="00FF2933">
        <w:rPr>
          <w:rFonts w:ascii="Times New Roman" w:eastAsia="Times New Roman" w:hAnsi="Times New Roman" w:cs="Times New Roman"/>
          <w:lang w:val="en-US" w:eastAsia="fr-FR"/>
        </w:rPr>
        <w:t>February</w:t>
      </w:r>
    </w:p>
    <w:p w14:paraId="41999168" w14:textId="77777777" w:rsidR="00B4727C" w:rsidRPr="00B4727C" w:rsidRDefault="00B4727C" w:rsidP="00B4727C">
      <w:pPr>
        <w:rPr>
          <w:rFonts w:ascii="Times New Roman" w:eastAsia="Times New Roman" w:hAnsi="Times New Roman" w:cs="Times New Roman"/>
          <w:lang w:val="en-US" w:eastAsia="fr-FR"/>
        </w:rPr>
      </w:pPr>
      <w:r w:rsidRPr="00B4727C">
        <w:rPr>
          <w:rFonts w:ascii="Times New Roman" w:eastAsia="Times New Roman" w:hAnsi="Times New Roman" w:cs="Times New Roman"/>
          <w:lang w:val="en-US" w:eastAsia="fr-FR"/>
        </w:rPr>
        <w:t xml:space="preserve">Bohn, T, S </w:t>
      </w:r>
      <w:proofErr w:type="spellStart"/>
      <w:r w:rsidRPr="00B4727C">
        <w:rPr>
          <w:rFonts w:ascii="Times New Roman" w:eastAsia="Times New Roman" w:hAnsi="Times New Roman" w:cs="Times New Roman"/>
          <w:lang w:val="en-US" w:eastAsia="fr-FR"/>
        </w:rPr>
        <w:t>Brakman</w:t>
      </w:r>
      <w:proofErr w:type="spellEnd"/>
      <w:r w:rsidRPr="00B4727C">
        <w:rPr>
          <w:rFonts w:ascii="Times New Roman" w:eastAsia="Times New Roman" w:hAnsi="Times New Roman" w:cs="Times New Roman"/>
          <w:lang w:val="en-US" w:eastAsia="fr-FR"/>
        </w:rPr>
        <w:t xml:space="preserve"> and E </w:t>
      </w:r>
      <w:proofErr w:type="spellStart"/>
      <w:r w:rsidRPr="00B4727C">
        <w:rPr>
          <w:rFonts w:ascii="Times New Roman" w:eastAsia="Times New Roman" w:hAnsi="Times New Roman" w:cs="Times New Roman"/>
          <w:lang w:val="en-US" w:eastAsia="fr-FR"/>
        </w:rPr>
        <w:t>Dietzenbacher</w:t>
      </w:r>
      <w:proofErr w:type="spellEnd"/>
      <w:r>
        <w:rPr>
          <w:rFonts w:ascii="Times New Roman" w:eastAsia="Times New Roman" w:hAnsi="Times New Roman" w:cs="Times New Roman"/>
          <w:lang w:val="en-US" w:eastAsia="fr-FR"/>
        </w:rPr>
        <w:t xml:space="preserve"> (2021), “</w:t>
      </w:r>
      <w:r w:rsidRPr="00B4727C">
        <w:rPr>
          <w:rFonts w:ascii="Times New Roman" w:eastAsia="Times New Roman" w:hAnsi="Times New Roman" w:cs="Times New Roman"/>
          <w:lang w:val="en-US" w:eastAsia="fr-FR"/>
        </w:rPr>
        <w:t>From gross exports to value-added exports to income exports</w:t>
      </w:r>
      <w:r>
        <w:rPr>
          <w:rFonts w:ascii="Times New Roman" w:eastAsia="Times New Roman" w:hAnsi="Times New Roman" w:cs="Times New Roman"/>
          <w:lang w:val="en-US" w:eastAsia="fr-FR"/>
        </w:rPr>
        <w:t xml:space="preserve">”, VoxEU.org, </w:t>
      </w:r>
      <w:r w:rsidR="004051C0">
        <w:rPr>
          <w:rFonts w:ascii="Times New Roman" w:eastAsia="Times New Roman" w:hAnsi="Times New Roman" w:cs="Times New Roman"/>
          <w:lang w:val="en-US" w:eastAsia="fr-FR"/>
        </w:rPr>
        <w:t xml:space="preserve">15 </w:t>
      </w:r>
      <w:proofErr w:type="gramStart"/>
      <w:r>
        <w:rPr>
          <w:rFonts w:ascii="Times New Roman" w:eastAsia="Times New Roman" w:hAnsi="Times New Roman" w:cs="Times New Roman"/>
          <w:lang w:val="en-US" w:eastAsia="fr-FR"/>
        </w:rPr>
        <w:t>June  (</w:t>
      </w:r>
      <w:proofErr w:type="gramEnd"/>
      <w:r w:rsidRPr="00B4727C">
        <w:rPr>
          <w:rFonts w:ascii="Times New Roman" w:eastAsia="Times New Roman" w:hAnsi="Times New Roman" w:cs="Times New Roman"/>
          <w:lang w:val="en-US" w:eastAsia="fr-FR"/>
        </w:rPr>
        <w:t>https://voxeu.org/article/gross-exports-value-added-exports-income-exports</w:t>
      </w:r>
      <w:r>
        <w:rPr>
          <w:rFonts w:ascii="Times New Roman" w:eastAsia="Times New Roman" w:hAnsi="Times New Roman" w:cs="Times New Roman"/>
          <w:lang w:val="en-US" w:eastAsia="fr-FR"/>
        </w:rPr>
        <w:t>)</w:t>
      </w:r>
    </w:p>
    <w:p w14:paraId="3B6C2B62" w14:textId="77777777" w:rsidR="00E714CC" w:rsidRPr="00E714CC" w:rsidRDefault="00E714CC" w:rsidP="00E714CC">
      <w:pPr>
        <w:rPr>
          <w:rFonts w:ascii="Times New Roman" w:eastAsia="Times New Roman" w:hAnsi="Times New Roman" w:cs="Times New Roman"/>
          <w:lang w:val="en-US" w:eastAsia="fr-FR"/>
        </w:rPr>
      </w:pPr>
      <w:proofErr w:type="spellStart"/>
      <w:r w:rsidRPr="00E714CC">
        <w:rPr>
          <w:rFonts w:ascii="Times New Roman" w:eastAsia="Times New Roman" w:hAnsi="Times New Roman" w:cs="Times New Roman"/>
          <w:lang w:val="en-US" w:eastAsia="fr-FR"/>
        </w:rPr>
        <w:t>Borin</w:t>
      </w:r>
      <w:proofErr w:type="spellEnd"/>
      <w:r w:rsidRPr="00E714CC">
        <w:rPr>
          <w:rFonts w:ascii="Times New Roman" w:eastAsia="Times New Roman" w:hAnsi="Times New Roman" w:cs="Times New Roman"/>
          <w:lang w:val="en-US" w:eastAsia="fr-FR"/>
        </w:rPr>
        <w:t xml:space="preserve">, A, M Mancini and D </w:t>
      </w:r>
      <w:proofErr w:type="spellStart"/>
      <w:r w:rsidRPr="00E714CC">
        <w:rPr>
          <w:rFonts w:ascii="Times New Roman" w:eastAsia="Times New Roman" w:hAnsi="Times New Roman" w:cs="Times New Roman"/>
          <w:lang w:val="en-US" w:eastAsia="fr-FR"/>
        </w:rPr>
        <w:t>Taglioni</w:t>
      </w:r>
      <w:proofErr w:type="spellEnd"/>
      <w:r w:rsidRPr="00E714CC">
        <w:rPr>
          <w:rFonts w:ascii="Times New Roman" w:eastAsia="Times New Roman" w:hAnsi="Times New Roman" w:cs="Times New Roman"/>
          <w:lang w:val="en-US" w:eastAsia="fr-FR"/>
        </w:rPr>
        <w:t xml:space="preserve"> (202</w:t>
      </w:r>
      <w:r w:rsidR="00B4727C">
        <w:rPr>
          <w:rFonts w:ascii="Times New Roman" w:eastAsia="Times New Roman" w:hAnsi="Times New Roman" w:cs="Times New Roman"/>
          <w:lang w:val="en-US" w:eastAsia="fr-FR"/>
        </w:rPr>
        <w:t>2</w:t>
      </w:r>
      <w:r w:rsidRPr="00E714CC">
        <w:rPr>
          <w:rFonts w:ascii="Times New Roman" w:eastAsia="Times New Roman" w:hAnsi="Times New Roman" w:cs="Times New Roman"/>
          <w:lang w:val="en-US" w:eastAsia="fr-FR"/>
        </w:rPr>
        <w:t>), “</w:t>
      </w:r>
      <w:r>
        <w:rPr>
          <w:rFonts w:ascii="Times New Roman" w:eastAsia="Times New Roman" w:hAnsi="Times New Roman" w:cs="Times New Roman"/>
          <w:lang w:val="en-US" w:eastAsia="fr-FR"/>
        </w:rPr>
        <w:t xml:space="preserve">Integration if global value chains might not increase exposure to risk after all”, </w:t>
      </w:r>
      <w:r w:rsidR="00B4727C">
        <w:rPr>
          <w:rFonts w:ascii="Times New Roman" w:eastAsia="Times New Roman" w:hAnsi="Times New Roman" w:cs="Times New Roman"/>
          <w:lang w:val="en-US" w:eastAsia="fr-FR"/>
        </w:rPr>
        <w:t xml:space="preserve">VoxEU.org, </w:t>
      </w:r>
      <w:r w:rsidR="004051C0">
        <w:rPr>
          <w:rFonts w:ascii="Times New Roman" w:eastAsia="Times New Roman" w:hAnsi="Times New Roman" w:cs="Times New Roman"/>
          <w:lang w:val="en-US" w:eastAsia="fr-FR"/>
        </w:rPr>
        <w:t xml:space="preserve">1 </w:t>
      </w:r>
      <w:r>
        <w:rPr>
          <w:rFonts w:ascii="Times New Roman" w:eastAsia="Times New Roman" w:hAnsi="Times New Roman" w:cs="Times New Roman"/>
          <w:lang w:val="en-US" w:eastAsia="fr-FR"/>
        </w:rPr>
        <w:t>March (</w:t>
      </w:r>
      <w:r w:rsidRPr="00E714CC">
        <w:rPr>
          <w:rFonts w:ascii="Times New Roman" w:eastAsia="Times New Roman" w:hAnsi="Times New Roman" w:cs="Times New Roman"/>
          <w:lang w:val="en-US" w:eastAsia="fr-FR"/>
        </w:rPr>
        <w:t>https://voxeu.org/article/integration-global-value-chains-might-not-increase-exposure-risk-after-all</w:t>
      </w:r>
      <w:r>
        <w:rPr>
          <w:rFonts w:ascii="Times New Roman" w:eastAsia="Times New Roman" w:hAnsi="Times New Roman" w:cs="Times New Roman"/>
          <w:lang w:val="en-US" w:eastAsia="fr-FR"/>
        </w:rPr>
        <w:t>)</w:t>
      </w:r>
    </w:p>
    <w:p w14:paraId="3FC917F5" w14:textId="77777777" w:rsidR="00E714CC" w:rsidRDefault="00E714CC" w:rsidP="00E714CC">
      <w:pPr>
        <w:rPr>
          <w:lang w:val="en-US"/>
        </w:rPr>
      </w:pPr>
    </w:p>
    <w:p w14:paraId="20A8E52D" w14:textId="77777777" w:rsidR="001B0350" w:rsidRDefault="001B0350" w:rsidP="00E714CC">
      <w:pPr>
        <w:rPr>
          <w:lang w:val="en-US"/>
        </w:rPr>
      </w:pPr>
      <w:proofErr w:type="spellStart"/>
      <w:r w:rsidRPr="001B0350">
        <w:rPr>
          <w:lang w:val="en-US"/>
        </w:rPr>
        <w:t>Dietzenbacher</w:t>
      </w:r>
      <w:proofErr w:type="spellEnd"/>
      <w:r w:rsidRPr="001B0350">
        <w:rPr>
          <w:lang w:val="en-US"/>
        </w:rPr>
        <w:t xml:space="preserve">, E, </w:t>
      </w:r>
      <w:r>
        <w:rPr>
          <w:lang w:val="en-US"/>
        </w:rPr>
        <w:t xml:space="preserve">B </w:t>
      </w:r>
      <w:r w:rsidRPr="001B0350">
        <w:rPr>
          <w:lang w:val="en-US"/>
        </w:rPr>
        <w:t xml:space="preserve">Los, </w:t>
      </w:r>
      <w:r>
        <w:rPr>
          <w:lang w:val="en-US"/>
        </w:rPr>
        <w:t xml:space="preserve">R </w:t>
      </w:r>
      <w:proofErr w:type="spellStart"/>
      <w:r w:rsidRPr="001B0350">
        <w:rPr>
          <w:lang w:val="en-US"/>
        </w:rPr>
        <w:t>Stehrer</w:t>
      </w:r>
      <w:proofErr w:type="spellEnd"/>
      <w:r w:rsidRPr="001B0350">
        <w:rPr>
          <w:lang w:val="en-US"/>
        </w:rPr>
        <w:t>,</w:t>
      </w:r>
      <w:r>
        <w:rPr>
          <w:lang w:val="en-US"/>
        </w:rPr>
        <w:t xml:space="preserve"> M</w:t>
      </w:r>
      <w:r w:rsidRPr="001B0350">
        <w:rPr>
          <w:lang w:val="en-US"/>
        </w:rPr>
        <w:t xml:space="preserve"> Timmer and </w:t>
      </w:r>
      <w:r>
        <w:rPr>
          <w:lang w:val="en-US"/>
        </w:rPr>
        <w:t xml:space="preserve">G. </w:t>
      </w:r>
      <w:r w:rsidRPr="001B0350">
        <w:rPr>
          <w:lang w:val="en-US"/>
        </w:rPr>
        <w:t xml:space="preserve">de Vries, G. J. (2013). </w:t>
      </w:r>
      <w:r>
        <w:rPr>
          <w:lang w:val="en-US"/>
        </w:rPr>
        <w:t>“</w:t>
      </w:r>
      <w:r w:rsidRPr="001B0350">
        <w:rPr>
          <w:lang w:val="en-US"/>
        </w:rPr>
        <w:t>The Construction of World Input-Output Tables in the WIOD Project.</w:t>
      </w:r>
      <w:r>
        <w:rPr>
          <w:lang w:val="en-US"/>
        </w:rPr>
        <w:t>”</w:t>
      </w:r>
      <w:r w:rsidRPr="001B0350">
        <w:rPr>
          <w:lang w:val="en-US"/>
        </w:rPr>
        <w:t xml:space="preserve"> Economic Systems Research, 25(1):71–98.</w:t>
      </w:r>
    </w:p>
    <w:p w14:paraId="0A6CBAA7" w14:textId="77777777" w:rsidR="006A444E" w:rsidRDefault="006A444E" w:rsidP="00E714CC">
      <w:pPr>
        <w:rPr>
          <w:lang w:val="en-US"/>
        </w:rPr>
      </w:pPr>
    </w:p>
    <w:p w14:paraId="08416134" w14:textId="77777777" w:rsidR="006A444E" w:rsidRDefault="004051C0" w:rsidP="004051C0">
      <w:pPr>
        <w:rPr>
          <w:lang w:val="en-US"/>
        </w:rPr>
      </w:pPr>
      <w:proofErr w:type="spellStart"/>
      <w:r>
        <w:rPr>
          <w:lang w:val="en-US"/>
        </w:rPr>
        <w:lastRenderedPageBreak/>
        <w:t>Afunts</w:t>
      </w:r>
      <w:proofErr w:type="spellEnd"/>
      <w:r>
        <w:rPr>
          <w:lang w:val="en-US"/>
        </w:rPr>
        <w:t xml:space="preserve">, G, M Cato, S </w:t>
      </w:r>
      <w:proofErr w:type="spellStart"/>
      <w:r>
        <w:rPr>
          <w:lang w:val="en-US"/>
        </w:rPr>
        <w:t>Helmschrott</w:t>
      </w:r>
      <w:proofErr w:type="spellEnd"/>
      <w:r>
        <w:rPr>
          <w:lang w:val="en-US"/>
        </w:rPr>
        <w:t>, T Schmidt (2022) “</w:t>
      </w:r>
      <w:r w:rsidRPr="004051C0">
        <w:rPr>
          <w:lang w:val="en-US"/>
        </w:rPr>
        <w:t>Russia’s invasion of Ukraine has led to higher inflation expectations of individuals in Germany</w:t>
      </w:r>
      <w:r>
        <w:rPr>
          <w:lang w:val="en-US"/>
        </w:rPr>
        <w:t>”, VoxEU.org, 20 April</w:t>
      </w:r>
    </w:p>
    <w:p w14:paraId="4F3AB4C6" w14:textId="77777777" w:rsidR="006A444E" w:rsidRPr="006A444E" w:rsidRDefault="006A444E" w:rsidP="006A444E">
      <w:pPr>
        <w:rPr>
          <w:lang w:val="en-US"/>
        </w:rPr>
      </w:pPr>
      <w:r w:rsidRPr="006A444E">
        <w:rPr>
          <w:lang w:val="en-US"/>
        </w:rPr>
        <w:t xml:space="preserve">Boz, E, C Casas, G Georgiadis, G Gopinath, H Le </w:t>
      </w:r>
      <w:proofErr w:type="spellStart"/>
      <w:r w:rsidRPr="006A444E">
        <w:rPr>
          <w:lang w:val="en-US"/>
        </w:rPr>
        <w:t>Mezo</w:t>
      </w:r>
      <w:proofErr w:type="spellEnd"/>
      <w:r w:rsidRPr="006A444E">
        <w:rPr>
          <w:lang w:val="en-US"/>
        </w:rPr>
        <w:t xml:space="preserve">, A </w:t>
      </w:r>
      <w:proofErr w:type="spellStart"/>
      <w:r w:rsidRPr="006A444E">
        <w:rPr>
          <w:lang w:val="en-US"/>
        </w:rPr>
        <w:t>Mehl</w:t>
      </w:r>
      <w:proofErr w:type="spellEnd"/>
      <w:r w:rsidRPr="006A444E">
        <w:rPr>
          <w:lang w:val="en-US"/>
        </w:rPr>
        <w:t>, and T Nguyen (2020), “Patterns in invoicing currency in global trade”, VoxEU.org, 9 October.</w:t>
      </w:r>
    </w:p>
    <w:p w14:paraId="1A35E234" w14:textId="77777777" w:rsidR="006A444E" w:rsidRPr="006A444E" w:rsidRDefault="006A444E" w:rsidP="006A444E">
      <w:pPr>
        <w:rPr>
          <w:lang w:val="en-US"/>
        </w:rPr>
      </w:pPr>
      <w:proofErr w:type="gramStart"/>
      <w:r w:rsidRPr="006A444E">
        <w:rPr>
          <w:lang w:val="en-US"/>
        </w:rPr>
        <w:t>Boz,  E</w:t>
      </w:r>
      <w:proofErr w:type="gramEnd"/>
      <w:r w:rsidRPr="006A444E">
        <w:rPr>
          <w:lang w:val="en-US"/>
        </w:rPr>
        <w:t xml:space="preserve">, G Gopinath and M </w:t>
      </w:r>
      <w:proofErr w:type="spellStart"/>
      <w:r w:rsidRPr="006A444E">
        <w:rPr>
          <w:lang w:val="en-US"/>
        </w:rPr>
        <w:t>Plagborg</w:t>
      </w:r>
      <w:proofErr w:type="spellEnd"/>
      <w:r w:rsidRPr="006A444E">
        <w:rPr>
          <w:lang w:val="en-US"/>
        </w:rPr>
        <w:t>-Moller (2018), “Global trade and the dollar”, VoxEU.org, 11 February.</w:t>
      </w:r>
    </w:p>
    <w:p w14:paraId="2033A94D" w14:textId="77777777" w:rsidR="006A444E" w:rsidRDefault="006A444E" w:rsidP="006A444E">
      <w:pPr>
        <w:rPr>
          <w:lang w:val="en-US"/>
        </w:rPr>
      </w:pPr>
      <w:proofErr w:type="spellStart"/>
      <w:r w:rsidRPr="006A444E">
        <w:rPr>
          <w:lang w:val="en-US"/>
        </w:rPr>
        <w:t>Camatte</w:t>
      </w:r>
      <w:proofErr w:type="spellEnd"/>
      <w:r w:rsidRPr="006A444E">
        <w:rPr>
          <w:lang w:val="en-US"/>
        </w:rPr>
        <w:t xml:space="preserve">, H, G </w:t>
      </w:r>
      <w:proofErr w:type="spellStart"/>
      <w:r w:rsidRPr="006A444E">
        <w:rPr>
          <w:lang w:val="en-US"/>
        </w:rPr>
        <w:t>Daudin</w:t>
      </w:r>
      <w:proofErr w:type="spellEnd"/>
      <w:r w:rsidRPr="006A444E">
        <w:rPr>
          <w:lang w:val="en-US"/>
        </w:rPr>
        <w:t xml:space="preserve">, V </w:t>
      </w:r>
      <w:proofErr w:type="spellStart"/>
      <w:r w:rsidRPr="006A444E">
        <w:rPr>
          <w:lang w:val="en-US"/>
        </w:rPr>
        <w:t>Faubert</w:t>
      </w:r>
      <w:proofErr w:type="spellEnd"/>
      <w:r w:rsidRPr="006A444E">
        <w:rPr>
          <w:lang w:val="en-US"/>
        </w:rPr>
        <w:t xml:space="preserve">, A </w:t>
      </w:r>
      <w:proofErr w:type="spellStart"/>
      <w:r w:rsidRPr="006A444E">
        <w:rPr>
          <w:lang w:val="en-US"/>
        </w:rPr>
        <w:t>Lalliard</w:t>
      </w:r>
      <w:proofErr w:type="spellEnd"/>
      <w:r w:rsidRPr="006A444E">
        <w:rPr>
          <w:lang w:val="en-US"/>
        </w:rPr>
        <w:t xml:space="preserve"> and C Rifflart (2021), "Estimating the elasticity of consumer prices to the exchange rate: an accounting approach", ECB Working Paper No 2610 / October 2021.</w:t>
      </w:r>
    </w:p>
    <w:p w14:paraId="78F2C297" w14:textId="77777777" w:rsidR="001B0350" w:rsidRPr="006A444E" w:rsidRDefault="001B0350" w:rsidP="006A444E">
      <w:pPr>
        <w:rPr>
          <w:lang w:val="en-US"/>
        </w:rPr>
      </w:pPr>
      <w:r w:rsidRPr="001B0350">
        <w:rPr>
          <w:lang w:val="en-US"/>
        </w:rPr>
        <w:t xml:space="preserve">Timmer, M, </w:t>
      </w:r>
      <w:r>
        <w:rPr>
          <w:lang w:val="en-US"/>
        </w:rPr>
        <w:t xml:space="preserve">E </w:t>
      </w:r>
      <w:proofErr w:type="spellStart"/>
      <w:r w:rsidRPr="001B0350">
        <w:rPr>
          <w:lang w:val="en-US"/>
        </w:rPr>
        <w:t>Dietzenbacher</w:t>
      </w:r>
      <w:proofErr w:type="spellEnd"/>
      <w:r w:rsidRPr="001B0350">
        <w:rPr>
          <w:lang w:val="en-US"/>
        </w:rPr>
        <w:t xml:space="preserve">, </w:t>
      </w:r>
      <w:r>
        <w:rPr>
          <w:lang w:val="en-US"/>
        </w:rPr>
        <w:t xml:space="preserve">B </w:t>
      </w:r>
      <w:r w:rsidRPr="001B0350">
        <w:rPr>
          <w:lang w:val="en-US"/>
        </w:rPr>
        <w:t xml:space="preserve">Los, </w:t>
      </w:r>
      <w:r>
        <w:rPr>
          <w:lang w:val="en-US"/>
        </w:rPr>
        <w:t xml:space="preserve">R </w:t>
      </w:r>
      <w:proofErr w:type="spellStart"/>
      <w:r w:rsidRPr="001B0350">
        <w:rPr>
          <w:lang w:val="en-US"/>
        </w:rPr>
        <w:t>Stehrer</w:t>
      </w:r>
      <w:proofErr w:type="spellEnd"/>
      <w:r w:rsidRPr="001B0350">
        <w:rPr>
          <w:lang w:val="en-US"/>
        </w:rPr>
        <w:t xml:space="preserve">, and </w:t>
      </w:r>
      <w:r>
        <w:rPr>
          <w:lang w:val="en-US"/>
        </w:rPr>
        <w:t xml:space="preserve">G J </w:t>
      </w:r>
      <w:r w:rsidRPr="001B0350">
        <w:rPr>
          <w:lang w:val="en-US"/>
        </w:rPr>
        <w:t>de Vries (2015), "An Illustrated User Guide to the World Input–Output Database: the Case of Global Automotive Production</w:t>
      </w:r>
      <w:proofErr w:type="gramStart"/>
      <w:r w:rsidRPr="001B0350">
        <w:rPr>
          <w:lang w:val="en-US"/>
        </w:rPr>
        <w:t>" ,</w:t>
      </w:r>
      <w:proofErr w:type="gramEnd"/>
      <w:r w:rsidRPr="001B0350">
        <w:rPr>
          <w:lang w:val="en-US"/>
        </w:rPr>
        <w:t xml:space="preserve"> Review of International Economics., 23: 575–605</w:t>
      </w:r>
    </w:p>
    <w:p w14:paraId="14200FF9" w14:textId="77777777" w:rsidR="006A444E" w:rsidRPr="00E714CC" w:rsidRDefault="006A444E" w:rsidP="006A444E">
      <w:pPr>
        <w:rPr>
          <w:lang w:val="en-US"/>
        </w:rPr>
      </w:pPr>
      <w:r w:rsidRPr="006A444E">
        <w:rPr>
          <w:lang w:val="en-US"/>
        </w:rPr>
        <w:t xml:space="preserve">Timmer, M. P., Los, B., </w:t>
      </w:r>
      <w:proofErr w:type="spellStart"/>
      <w:r w:rsidRPr="006A444E">
        <w:rPr>
          <w:lang w:val="en-US"/>
        </w:rPr>
        <w:t>Stehrer</w:t>
      </w:r>
      <w:proofErr w:type="spellEnd"/>
      <w:r w:rsidRPr="006A444E">
        <w:rPr>
          <w:lang w:val="en-US"/>
        </w:rPr>
        <w:t>, R., and de Vries, G. J. (2016), "An Anatomy of the Global Trade Slowdown based on the WIOD 2016 Release," Technical report.</w:t>
      </w:r>
    </w:p>
    <w:sectPr w:rsidR="006A444E" w:rsidRPr="00E714CC" w:rsidSect="00910BA2">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FAUBERT Violaine (DGSEI DPEM)" w:date="2022-04-27T17:10:00Z" w:initials="FV(D">
    <w:p w14:paraId="1055BF6B" w14:textId="4DF0780F" w:rsidR="00814926" w:rsidRDefault="00814926">
      <w:pPr>
        <w:pStyle w:val="Commentaire"/>
      </w:pPr>
      <w:r>
        <w:rPr>
          <w:rStyle w:val="Marquedecommentaire"/>
        </w:rPr>
        <w:annotationRef/>
      </w:r>
      <w:r>
        <w:t>À revoir complètement vue la nouvelle orientation de l’article</w:t>
      </w:r>
    </w:p>
  </w:comment>
  <w:comment w:id="21" w:author="FAUBERT Violaine (DGSEI DPEM)" w:date="2022-04-27T16:35:00Z" w:initials="FV(D">
    <w:p w14:paraId="1F8D8D1C" w14:textId="304D876E" w:rsidR="00866E60" w:rsidRDefault="00866E60">
      <w:pPr>
        <w:pStyle w:val="Commentaire"/>
      </w:pPr>
      <w:r>
        <w:rPr>
          <w:rStyle w:val="Marquedecommentaire"/>
        </w:rPr>
        <w:annotationRef/>
      </w:r>
      <w:r>
        <w:t xml:space="preserve">Je préfère le retirer pour ne pas avoir à impliquer la </w:t>
      </w:r>
      <w:proofErr w:type="spellStart"/>
      <w:r>
        <w:t>Bdf</w:t>
      </w:r>
      <w:proofErr w:type="spellEnd"/>
      <w:r>
        <w:t xml:space="preserve"> (en mode </w:t>
      </w:r>
      <w:proofErr w:type="spellStart"/>
      <w:r>
        <w:t>disclaimer</w:t>
      </w:r>
      <w:proofErr w:type="spellEnd"/>
      <w:r>
        <w:t xml:space="preserve">, d’autant plus que l’on citera le </w:t>
      </w:r>
      <w:proofErr w:type="spellStart"/>
      <w:r>
        <w:t>working</w:t>
      </w:r>
      <w:proofErr w:type="spellEnd"/>
      <w:r>
        <w:t xml:space="preserve"> </w:t>
      </w:r>
      <w:proofErr w:type="spellStart"/>
      <w:r>
        <w:t>paper</w:t>
      </w:r>
      <w:proofErr w:type="spellEnd"/>
      <w:r>
        <w:t xml:space="preserve"> BCE</w:t>
      </w:r>
      <w:r w:rsidR="00814926">
        <w:t xml:space="preserve"> et que tu fais l’exercice sur la Russie sans être rémunéré par la </w:t>
      </w:r>
      <w:proofErr w:type="spellStart"/>
      <w:r w:rsidR="00814926">
        <w:t>BdF</w:t>
      </w:r>
      <w:proofErr w:type="spellEnd"/>
      <w:r w:rsidR="00814926">
        <w:t>)</w:t>
      </w:r>
    </w:p>
  </w:comment>
  <w:comment w:id="24" w:author="FAUBERT Violaine (DGSEI DPEM)" w:date="2022-04-27T17:06:00Z" w:initials="FV(D">
    <w:p w14:paraId="3F7EF128" w14:textId="3348DADF" w:rsidR="00814926" w:rsidRDefault="00814926">
      <w:pPr>
        <w:pStyle w:val="Commentaire"/>
      </w:pPr>
      <w:r>
        <w:rPr>
          <w:rStyle w:val="Marquedecommentaire"/>
        </w:rPr>
        <w:annotationRef/>
      </w:r>
      <w:r>
        <w:t>Je propose cette formulation pour que le lien avec l’exercice sur les prix de l’énergie russe soit plus clair</w:t>
      </w:r>
    </w:p>
  </w:comment>
  <w:comment w:id="35" w:author="FAUBERT Violaine (DGSEI DPEM)" w:date="2022-04-27T16:58:00Z" w:initials="FV(D">
    <w:p w14:paraId="0D317890" w14:textId="34C85885" w:rsidR="00483270" w:rsidRDefault="00483270">
      <w:pPr>
        <w:pStyle w:val="Commentaire"/>
      </w:pPr>
      <w:r>
        <w:rPr>
          <w:rStyle w:val="Marquedecommentaire"/>
        </w:rPr>
        <w:annotationRef/>
      </w:r>
      <w:r>
        <w:t>Je propose de le supprimer pour s’adresser à un public plus large et de mettre ce point plus bas, dans la partie consacrée aux bases de données</w:t>
      </w:r>
    </w:p>
  </w:comment>
  <w:comment w:id="49" w:author="FAUBERT Violaine (DGSEI DPEM)" w:date="2022-04-27T16:59:00Z" w:initials="FV(D">
    <w:p w14:paraId="53AC31F4" w14:textId="7A4F92FB" w:rsidR="00483270" w:rsidRDefault="00483270">
      <w:pPr>
        <w:pStyle w:val="Commentaire"/>
      </w:pPr>
      <w:r>
        <w:rPr>
          <w:rStyle w:val="Marquedecommentaire"/>
        </w:rPr>
        <w:annotationRef/>
      </w:r>
      <w:r>
        <w:t>Idem je ne le mettrais pas dans l’introduction pour se focaliser sur les débats de politique économique qui intéressent un public plus large</w:t>
      </w:r>
    </w:p>
  </w:comment>
  <w:comment w:id="37" w:author="FAUBERT Violaine (DGSEI DPEM)" w:date="2022-04-27T17:16:00Z" w:initials="FV(D">
    <w:p w14:paraId="2D75BC3B" w14:textId="58302555" w:rsidR="00E40BE8" w:rsidRDefault="00E40BE8">
      <w:pPr>
        <w:pStyle w:val="Commentaire"/>
      </w:pPr>
      <w:r>
        <w:rPr>
          <w:rStyle w:val="Marquedecommentaire"/>
        </w:rPr>
        <w:annotationRef/>
      </w:r>
      <w:r>
        <w:t>Je propose d’être bref plutôt qu’exhaustifs dans l’introduction</w:t>
      </w:r>
    </w:p>
  </w:comment>
  <w:comment w:id="81" w:author="FAUBERT Violaine (DGSEI DPEM)" w:date="2022-04-27T17:31:00Z" w:initials="FV(D">
    <w:p w14:paraId="3DCA7B5B" w14:textId="63CAD792" w:rsidR="00BD0901" w:rsidRDefault="00BD0901">
      <w:pPr>
        <w:pStyle w:val="Commentaire"/>
      </w:pPr>
      <w:r>
        <w:rPr>
          <w:rStyle w:val="Marquedecommentaire"/>
        </w:rPr>
        <w:annotationRef/>
      </w:r>
      <w:r>
        <w:t>Réfléchissons à une transition entre les 2 parties</w:t>
      </w:r>
    </w:p>
  </w:comment>
  <w:comment w:id="82" w:author="Guillaume DAUDIN" w:date="2022-04-27T10:33:00Z" w:initials="GD">
    <w:p w14:paraId="3C040D7B" w14:textId="77777777" w:rsidR="005800D8" w:rsidRDefault="005800D8">
      <w:pPr>
        <w:pStyle w:val="Commentaire"/>
      </w:pPr>
      <w:r>
        <w:rPr>
          <w:rStyle w:val="Marquedecommentaire"/>
        </w:rPr>
        <w:annotationRef/>
      </w:r>
      <w:proofErr w:type="gramStart"/>
      <w:r w:rsidRPr="005800D8">
        <w:t>predictions</w:t>
      </w:r>
      <w:proofErr w:type="gramEnd"/>
      <w:r w:rsidRPr="005800D8">
        <w:t>_reg1_doigt_mouille_trend_no</w:t>
      </w:r>
    </w:p>
  </w:comment>
  <w:comment w:id="86" w:author="Guillaume DAUDIN" w:date="2022-04-28T09:48:00Z" w:initials="GD">
    <w:p w14:paraId="197DF1B2" w14:textId="420E2DF8" w:rsidR="004A4F68" w:rsidRDefault="004A4F68">
      <w:pPr>
        <w:pStyle w:val="Commentaire"/>
      </w:pPr>
      <w:r>
        <w:rPr>
          <w:rStyle w:val="Marquedecommentaire"/>
        </w:rPr>
        <w:annotationRef/>
      </w:r>
      <w:proofErr w:type="spellStart"/>
      <w:r w:rsidRPr="004A4F68">
        <w:t>Elasticity</w:t>
      </w:r>
      <w:proofErr w:type="spellEnd"/>
      <w:r w:rsidRPr="004A4F68">
        <w:t xml:space="preserve"> WIOD 2019.png</w:t>
      </w:r>
    </w:p>
  </w:comment>
  <w:comment w:id="89" w:author="FAUBERT Violaine (DGSEI DPEM)" w:date="2022-04-27T17:32:00Z" w:initials="FV(D">
    <w:p w14:paraId="3998AC74" w14:textId="43281EAE" w:rsidR="00BD0901" w:rsidRDefault="00BD0901">
      <w:pPr>
        <w:pStyle w:val="Commentaire"/>
      </w:pPr>
      <w:r>
        <w:rPr>
          <w:rStyle w:val="Marquedecommentaire"/>
        </w:rPr>
        <w:annotationRef/>
      </w:r>
      <w:proofErr w:type="gramStart"/>
      <w:r>
        <w:t>personnellement</w:t>
      </w:r>
      <w:proofErr w:type="gramEnd"/>
      <w:r>
        <w:t xml:space="preserve"> je verrais bien un graph avec des barres et une contribution de chaque effet à l’effet total pour chaque pays car mes yeux ont du mal à comprendre l’information du graphique actuel</w:t>
      </w:r>
    </w:p>
  </w:comment>
  <w:comment w:id="90" w:author="Guillaume DAUDIN" w:date="2022-04-27T11:02:00Z" w:initials="GD">
    <w:p w14:paraId="0286056C" w14:textId="77777777" w:rsidR="000C396B" w:rsidRDefault="000C396B">
      <w:pPr>
        <w:pStyle w:val="Commentaire"/>
      </w:pPr>
      <w:r>
        <w:rPr>
          <w:rStyle w:val="Marquedecommentaire"/>
        </w:rPr>
        <w:annotationRef/>
      </w:r>
      <w:proofErr w:type="gramStart"/>
      <w:r w:rsidRPr="000C396B">
        <w:t>distribution</w:t>
      </w:r>
      <w:proofErr w:type="gramEnd"/>
      <w:r w:rsidRPr="000C396B">
        <w:t>_components_WIOD_2014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55BF6B" w15:done="0"/>
  <w15:commentEx w15:paraId="1F8D8D1C" w15:done="0"/>
  <w15:commentEx w15:paraId="3F7EF128" w15:done="0"/>
  <w15:commentEx w15:paraId="0D317890" w15:done="0"/>
  <w15:commentEx w15:paraId="53AC31F4" w15:done="0"/>
  <w15:commentEx w15:paraId="2D75BC3B" w15:done="0"/>
  <w15:commentEx w15:paraId="3DCA7B5B" w15:done="0"/>
  <w15:commentEx w15:paraId="3C040D7B" w15:done="0"/>
  <w15:commentEx w15:paraId="197DF1B2" w15:done="0"/>
  <w15:commentEx w15:paraId="3998AC74" w15:done="0"/>
  <w15:commentEx w15:paraId="02860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39A93" w16cex:dateUtc="2022-04-27T08:33:00Z"/>
  <w16cex:commentExtensible w16cex:durableId="2614E177" w16cex:dateUtc="2022-04-28T07:48:00Z"/>
  <w16cex:commentExtensible w16cex:durableId="2613A143" w16cex:dateUtc="2022-04-27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55BF6B" w16cid:durableId="2614D614"/>
  <w16cid:commentId w16cid:paraId="1F8D8D1C" w16cid:durableId="2614D615"/>
  <w16cid:commentId w16cid:paraId="3F7EF128" w16cid:durableId="2614D616"/>
  <w16cid:commentId w16cid:paraId="0D317890" w16cid:durableId="2614D617"/>
  <w16cid:commentId w16cid:paraId="53AC31F4" w16cid:durableId="2614D618"/>
  <w16cid:commentId w16cid:paraId="2D75BC3B" w16cid:durableId="2614D619"/>
  <w16cid:commentId w16cid:paraId="3DCA7B5B" w16cid:durableId="2614D61A"/>
  <w16cid:commentId w16cid:paraId="3C040D7B" w16cid:durableId="26139A93"/>
  <w16cid:commentId w16cid:paraId="197DF1B2" w16cid:durableId="2614E177"/>
  <w16cid:commentId w16cid:paraId="3998AC74" w16cid:durableId="2614D61C"/>
  <w16cid:commentId w16cid:paraId="0286056C" w16cid:durableId="2613A1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961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34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92BB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02D5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3EF2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3E3E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057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0208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AC92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F0A370"/>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AUBERT Violaine (DGSEI DPEM)">
    <w15:presenceInfo w15:providerId="AD" w15:userId="S-1-5-21-932784933-1916278750-2019186543-280415"/>
  </w15:person>
  <w15:person w15:author="Guillaume DAUDIN">
    <w15:presenceInfo w15:providerId="AD" w15:userId="S::guillaume.daudin@dauphine.psl.eu::15dcbe30-cd68-45c5-94ba-64069fedf1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4CC"/>
    <w:rsid w:val="000041E9"/>
    <w:rsid w:val="000A2D33"/>
    <w:rsid w:val="000C396B"/>
    <w:rsid w:val="001B0350"/>
    <w:rsid w:val="001D7416"/>
    <w:rsid w:val="004051C0"/>
    <w:rsid w:val="00483270"/>
    <w:rsid w:val="004A4F68"/>
    <w:rsid w:val="005800D8"/>
    <w:rsid w:val="006A444E"/>
    <w:rsid w:val="006E498A"/>
    <w:rsid w:val="0078395E"/>
    <w:rsid w:val="00814926"/>
    <w:rsid w:val="00866E60"/>
    <w:rsid w:val="008B060D"/>
    <w:rsid w:val="00910BA2"/>
    <w:rsid w:val="00926C97"/>
    <w:rsid w:val="00A134DD"/>
    <w:rsid w:val="00A9344D"/>
    <w:rsid w:val="00A97CC0"/>
    <w:rsid w:val="00B4727C"/>
    <w:rsid w:val="00BD0901"/>
    <w:rsid w:val="00E40BE8"/>
    <w:rsid w:val="00E714CC"/>
    <w:rsid w:val="00F87B87"/>
    <w:rsid w:val="00F91F66"/>
    <w:rsid w:val="00FF29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54C4"/>
  <w15:chartTrackingRefBased/>
  <w15:docId w15:val="{CBF9F8C5-4E6D-114C-A340-93B6045F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14C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14C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F293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2933"/>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78395E"/>
    <w:pPr>
      <w:keepNext/>
      <w:keepLines/>
      <w:spacing w:after="200"/>
    </w:pPr>
    <w:rPr>
      <w:i/>
      <w:iCs/>
      <w:color w:val="44546A" w:themeColor="text2"/>
      <w:sz w:val="18"/>
      <w:szCs w:val="18"/>
    </w:rPr>
  </w:style>
  <w:style w:type="character" w:styleId="Lienhypertexte">
    <w:name w:val="Hyperlink"/>
    <w:basedOn w:val="Policepardfaut"/>
    <w:uiPriority w:val="99"/>
    <w:unhideWhenUsed/>
    <w:rsid w:val="008B060D"/>
    <w:rPr>
      <w:color w:val="0563C1" w:themeColor="hyperlink"/>
      <w:u w:val="single"/>
    </w:rPr>
  </w:style>
  <w:style w:type="character" w:customStyle="1" w:styleId="Mentionnonrsolue1">
    <w:name w:val="Mention non résolue1"/>
    <w:basedOn w:val="Policepardfaut"/>
    <w:uiPriority w:val="99"/>
    <w:semiHidden/>
    <w:unhideWhenUsed/>
    <w:rsid w:val="008B060D"/>
    <w:rPr>
      <w:color w:val="605E5C"/>
      <w:shd w:val="clear" w:color="auto" w:fill="E1DFDD"/>
    </w:rPr>
  </w:style>
  <w:style w:type="character" w:styleId="Marquedecommentaire">
    <w:name w:val="annotation reference"/>
    <w:basedOn w:val="Policepardfaut"/>
    <w:uiPriority w:val="99"/>
    <w:semiHidden/>
    <w:unhideWhenUsed/>
    <w:rsid w:val="005800D8"/>
    <w:rPr>
      <w:sz w:val="16"/>
      <w:szCs w:val="16"/>
    </w:rPr>
  </w:style>
  <w:style w:type="paragraph" w:styleId="Commentaire">
    <w:name w:val="annotation text"/>
    <w:basedOn w:val="Normal"/>
    <w:link w:val="CommentaireCar"/>
    <w:uiPriority w:val="99"/>
    <w:semiHidden/>
    <w:unhideWhenUsed/>
    <w:rsid w:val="005800D8"/>
    <w:rPr>
      <w:sz w:val="20"/>
      <w:szCs w:val="20"/>
    </w:rPr>
  </w:style>
  <w:style w:type="character" w:customStyle="1" w:styleId="CommentaireCar">
    <w:name w:val="Commentaire Car"/>
    <w:basedOn w:val="Policepardfaut"/>
    <w:link w:val="Commentaire"/>
    <w:uiPriority w:val="99"/>
    <w:semiHidden/>
    <w:rsid w:val="005800D8"/>
    <w:rPr>
      <w:sz w:val="20"/>
      <w:szCs w:val="20"/>
    </w:rPr>
  </w:style>
  <w:style w:type="paragraph" w:styleId="Objetducommentaire">
    <w:name w:val="annotation subject"/>
    <w:basedOn w:val="Commentaire"/>
    <w:next w:val="Commentaire"/>
    <w:link w:val="ObjetducommentaireCar"/>
    <w:uiPriority w:val="99"/>
    <w:semiHidden/>
    <w:unhideWhenUsed/>
    <w:rsid w:val="005800D8"/>
    <w:rPr>
      <w:b/>
      <w:bCs/>
    </w:rPr>
  </w:style>
  <w:style w:type="character" w:customStyle="1" w:styleId="ObjetducommentaireCar">
    <w:name w:val="Objet du commentaire Car"/>
    <w:basedOn w:val="CommentaireCar"/>
    <w:link w:val="Objetducommentaire"/>
    <w:uiPriority w:val="99"/>
    <w:semiHidden/>
    <w:rsid w:val="005800D8"/>
    <w:rPr>
      <w:b/>
      <w:bCs/>
      <w:sz w:val="20"/>
      <w:szCs w:val="20"/>
    </w:rPr>
  </w:style>
  <w:style w:type="paragraph" w:styleId="Textedebulles">
    <w:name w:val="Balloon Text"/>
    <w:basedOn w:val="Normal"/>
    <w:link w:val="TextedebullesCar"/>
    <w:uiPriority w:val="99"/>
    <w:semiHidden/>
    <w:unhideWhenUsed/>
    <w:rsid w:val="005800D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800D8"/>
    <w:rPr>
      <w:rFonts w:ascii="Times New Roman" w:hAnsi="Times New Roman" w:cs="Times New Roman"/>
      <w:sz w:val="18"/>
      <w:szCs w:val="18"/>
    </w:rPr>
  </w:style>
  <w:style w:type="paragraph" w:styleId="Notedebasdepage">
    <w:name w:val="footnote text"/>
    <w:basedOn w:val="Normal"/>
    <w:link w:val="NotedebasdepageCar"/>
    <w:uiPriority w:val="99"/>
    <w:unhideWhenUsed/>
    <w:rsid w:val="0078395E"/>
    <w:rPr>
      <w:sz w:val="20"/>
      <w:szCs w:val="20"/>
    </w:rPr>
  </w:style>
  <w:style w:type="character" w:customStyle="1" w:styleId="NotedebasdepageCar">
    <w:name w:val="Note de bas de page Car"/>
    <w:basedOn w:val="Policepardfaut"/>
    <w:link w:val="Notedebasdepage"/>
    <w:uiPriority w:val="99"/>
    <w:rsid w:val="0078395E"/>
    <w:rPr>
      <w:sz w:val="20"/>
      <w:szCs w:val="20"/>
    </w:rPr>
  </w:style>
  <w:style w:type="paragraph" w:styleId="Rvision">
    <w:name w:val="Revision"/>
    <w:hidden/>
    <w:uiPriority w:val="99"/>
    <w:semiHidden/>
    <w:rsid w:val="0081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17481">
      <w:bodyDiv w:val="1"/>
      <w:marLeft w:val="0"/>
      <w:marRight w:val="0"/>
      <w:marTop w:val="0"/>
      <w:marBottom w:val="0"/>
      <w:divBdr>
        <w:top w:val="none" w:sz="0" w:space="0" w:color="auto"/>
        <w:left w:val="none" w:sz="0" w:space="0" w:color="auto"/>
        <w:bottom w:val="none" w:sz="0" w:space="0" w:color="auto"/>
        <w:right w:val="none" w:sz="0" w:space="0" w:color="auto"/>
      </w:divBdr>
    </w:div>
    <w:div w:id="292684203">
      <w:bodyDiv w:val="1"/>
      <w:marLeft w:val="0"/>
      <w:marRight w:val="0"/>
      <w:marTop w:val="0"/>
      <w:marBottom w:val="0"/>
      <w:divBdr>
        <w:top w:val="none" w:sz="0" w:space="0" w:color="auto"/>
        <w:left w:val="none" w:sz="0" w:space="0" w:color="auto"/>
        <w:bottom w:val="none" w:sz="0" w:space="0" w:color="auto"/>
        <w:right w:val="none" w:sz="0" w:space="0" w:color="auto"/>
      </w:divBdr>
      <w:divsChild>
        <w:div w:id="1080249697">
          <w:marLeft w:val="0"/>
          <w:marRight w:val="0"/>
          <w:marTop w:val="0"/>
          <w:marBottom w:val="0"/>
          <w:divBdr>
            <w:top w:val="none" w:sz="0" w:space="0" w:color="auto"/>
            <w:left w:val="none" w:sz="0" w:space="0" w:color="auto"/>
            <w:bottom w:val="none" w:sz="0" w:space="0" w:color="auto"/>
            <w:right w:val="none" w:sz="0" w:space="0" w:color="auto"/>
          </w:divBdr>
        </w:div>
      </w:divsChild>
    </w:div>
    <w:div w:id="631987174">
      <w:bodyDiv w:val="1"/>
      <w:marLeft w:val="0"/>
      <w:marRight w:val="0"/>
      <w:marTop w:val="0"/>
      <w:marBottom w:val="0"/>
      <w:divBdr>
        <w:top w:val="none" w:sz="0" w:space="0" w:color="auto"/>
        <w:left w:val="none" w:sz="0" w:space="0" w:color="auto"/>
        <w:bottom w:val="none" w:sz="0" w:space="0" w:color="auto"/>
        <w:right w:val="none" w:sz="0" w:space="0" w:color="auto"/>
      </w:divBdr>
    </w:div>
    <w:div w:id="662123355">
      <w:bodyDiv w:val="1"/>
      <w:marLeft w:val="0"/>
      <w:marRight w:val="0"/>
      <w:marTop w:val="0"/>
      <w:marBottom w:val="0"/>
      <w:divBdr>
        <w:top w:val="none" w:sz="0" w:space="0" w:color="auto"/>
        <w:left w:val="none" w:sz="0" w:space="0" w:color="auto"/>
        <w:bottom w:val="none" w:sz="0" w:space="0" w:color="auto"/>
        <w:right w:val="none" w:sz="0" w:space="0" w:color="auto"/>
      </w:divBdr>
      <w:divsChild>
        <w:div w:id="1912228727">
          <w:marLeft w:val="0"/>
          <w:marRight w:val="0"/>
          <w:marTop w:val="0"/>
          <w:marBottom w:val="0"/>
          <w:divBdr>
            <w:top w:val="none" w:sz="0" w:space="0" w:color="auto"/>
            <w:left w:val="none" w:sz="0" w:space="0" w:color="auto"/>
            <w:bottom w:val="none" w:sz="0" w:space="0" w:color="auto"/>
            <w:right w:val="none" w:sz="0" w:space="0" w:color="auto"/>
          </w:divBdr>
          <w:divsChild>
            <w:div w:id="1599290185">
              <w:marLeft w:val="0"/>
              <w:marRight w:val="0"/>
              <w:marTop w:val="0"/>
              <w:marBottom w:val="0"/>
              <w:divBdr>
                <w:top w:val="none" w:sz="0" w:space="0" w:color="auto"/>
                <w:left w:val="none" w:sz="0" w:space="0" w:color="auto"/>
                <w:bottom w:val="none" w:sz="0" w:space="0" w:color="auto"/>
                <w:right w:val="none" w:sz="0" w:space="0" w:color="auto"/>
              </w:divBdr>
              <w:divsChild>
                <w:div w:id="18146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8926">
      <w:bodyDiv w:val="1"/>
      <w:marLeft w:val="0"/>
      <w:marRight w:val="0"/>
      <w:marTop w:val="0"/>
      <w:marBottom w:val="0"/>
      <w:divBdr>
        <w:top w:val="none" w:sz="0" w:space="0" w:color="auto"/>
        <w:left w:val="none" w:sz="0" w:space="0" w:color="auto"/>
        <w:bottom w:val="none" w:sz="0" w:space="0" w:color="auto"/>
        <w:right w:val="none" w:sz="0" w:space="0" w:color="auto"/>
      </w:divBdr>
      <w:divsChild>
        <w:div w:id="1858883655">
          <w:marLeft w:val="0"/>
          <w:marRight w:val="0"/>
          <w:marTop w:val="0"/>
          <w:marBottom w:val="0"/>
          <w:divBdr>
            <w:top w:val="none" w:sz="0" w:space="0" w:color="auto"/>
            <w:left w:val="none" w:sz="0" w:space="0" w:color="auto"/>
            <w:bottom w:val="none" w:sz="0" w:space="0" w:color="auto"/>
            <w:right w:val="none" w:sz="0" w:space="0" w:color="auto"/>
          </w:divBdr>
          <w:divsChild>
            <w:div w:id="2076661539">
              <w:marLeft w:val="0"/>
              <w:marRight w:val="0"/>
              <w:marTop w:val="0"/>
              <w:marBottom w:val="0"/>
              <w:divBdr>
                <w:top w:val="none" w:sz="0" w:space="0" w:color="auto"/>
                <w:left w:val="none" w:sz="0" w:space="0" w:color="auto"/>
                <w:bottom w:val="none" w:sz="0" w:space="0" w:color="auto"/>
                <w:right w:val="none" w:sz="0" w:space="0" w:color="auto"/>
              </w:divBdr>
              <w:divsChild>
                <w:div w:id="9224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481">
      <w:bodyDiv w:val="1"/>
      <w:marLeft w:val="0"/>
      <w:marRight w:val="0"/>
      <w:marTop w:val="0"/>
      <w:marBottom w:val="0"/>
      <w:divBdr>
        <w:top w:val="none" w:sz="0" w:space="0" w:color="auto"/>
        <w:left w:val="none" w:sz="0" w:space="0" w:color="auto"/>
        <w:bottom w:val="none" w:sz="0" w:space="0" w:color="auto"/>
        <w:right w:val="none" w:sz="0" w:space="0" w:color="auto"/>
      </w:divBdr>
      <w:divsChild>
        <w:div w:id="687562110">
          <w:marLeft w:val="0"/>
          <w:marRight w:val="0"/>
          <w:marTop w:val="0"/>
          <w:marBottom w:val="0"/>
          <w:divBdr>
            <w:top w:val="none" w:sz="0" w:space="0" w:color="auto"/>
            <w:left w:val="none" w:sz="0" w:space="0" w:color="auto"/>
            <w:bottom w:val="none" w:sz="0" w:space="0" w:color="auto"/>
            <w:right w:val="none" w:sz="0" w:space="0" w:color="auto"/>
          </w:divBdr>
          <w:divsChild>
            <w:div w:id="1802921742">
              <w:marLeft w:val="0"/>
              <w:marRight w:val="0"/>
              <w:marTop w:val="0"/>
              <w:marBottom w:val="0"/>
              <w:divBdr>
                <w:top w:val="none" w:sz="0" w:space="0" w:color="auto"/>
                <w:left w:val="none" w:sz="0" w:space="0" w:color="auto"/>
                <w:bottom w:val="none" w:sz="0" w:space="0" w:color="auto"/>
                <w:right w:val="none" w:sz="0" w:space="0" w:color="auto"/>
              </w:divBdr>
              <w:divsChild>
                <w:div w:id="9572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824">
      <w:bodyDiv w:val="1"/>
      <w:marLeft w:val="0"/>
      <w:marRight w:val="0"/>
      <w:marTop w:val="0"/>
      <w:marBottom w:val="0"/>
      <w:divBdr>
        <w:top w:val="none" w:sz="0" w:space="0" w:color="auto"/>
        <w:left w:val="none" w:sz="0" w:space="0" w:color="auto"/>
        <w:bottom w:val="none" w:sz="0" w:space="0" w:color="auto"/>
        <w:right w:val="none" w:sz="0" w:space="0" w:color="auto"/>
      </w:divBdr>
    </w:div>
    <w:div w:id="1790585354">
      <w:bodyDiv w:val="1"/>
      <w:marLeft w:val="0"/>
      <w:marRight w:val="0"/>
      <w:marTop w:val="0"/>
      <w:marBottom w:val="0"/>
      <w:divBdr>
        <w:top w:val="none" w:sz="0" w:space="0" w:color="auto"/>
        <w:left w:val="none" w:sz="0" w:space="0" w:color="auto"/>
        <w:bottom w:val="none" w:sz="0" w:space="0" w:color="auto"/>
        <w:right w:val="none" w:sz="0" w:space="0" w:color="auto"/>
      </w:divBdr>
      <w:divsChild>
        <w:div w:id="1267230837">
          <w:marLeft w:val="0"/>
          <w:marRight w:val="0"/>
          <w:marTop w:val="0"/>
          <w:marBottom w:val="0"/>
          <w:divBdr>
            <w:top w:val="none" w:sz="0" w:space="0" w:color="auto"/>
            <w:left w:val="none" w:sz="0" w:space="0" w:color="auto"/>
            <w:bottom w:val="none" w:sz="0" w:space="0" w:color="auto"/>
            <w:right w:val="none" w:sz="0" w:space="0" w:color="auto"/>
          </w:divBdr>
          <w:divsChild>
            <w:div w:id="1462072040">
              <w:marLeft w:val="0"/>
              <w:marRight w:val="0"/>
              <w:marTop w:val="0"/>
              <w:marBottom w:val="0"/>
              <w:divBdr>
                <w:top w:val="none" w:sz="0" w:space="0" w:color="auto"/>
                <w:left w:val="none" w:sz="0" w:space="0" w:color="auto"/>
                <w:bottom w:val="none" w:sz="0" w:space="0" w:color="auto"/>
                <w:right w:val="none" w:sz="0" w:space="0" w:color="auto"/>
              </w:divBdr>
              <w:divsChild>
                <w:div w:id="175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50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8">
          <w:marLeft w:val="0"/>
          <w:marRight w:val="0"/>
          <w:marTop w:val="0"/>
          <w:marBottom w:val="0"/>
          <w:divBdr>
            <w:top w:val="none" w:sz="0" w:space="0" w:color="auto"/>
            <w:left w:val="none" w:sz="0" w:space="0" w:color="auto"/>
            <w:bottom w:val="none" w:sz="0" w:space="0" w:color="auto"/>
            <w:right w:val="none" w:sz="0" w:space="0" w:color="auto"/>
          </w:divBdr>
          <w:divsChild>
            <w:div w:id="1573197865">
              <w:marLeft w:val="0"/>
              <w:marRight w:val="0"/>
              <w:marTop w:val="0"/>
              <w:marBottom w:val="0"/>
              <w:divBdr>
                <w:top w:val="none" w:sz="0" w:space="0" w:color="auto"/>
                <w:left w:val="none" w:sz="0" w:space="0" w:color="auto"/>
                <w:bottom w:val="none" w:sz="0" w:space="0" w:color="auto"/>
                <w:right w:val="none" w:sz="0" w:space="0" w:color="auto"/>
              </w:divBdr>
              <w:divsChild>
                <w:div w:id="273682379">
                  <w:marLeft w:val="0"/>
                  <w:marRight w:val="0"/>
                  <w:marTop w:val="0"/>
                  <w:marBottom w:val="0"/>
                  <w:divBdr>
                    <w:top w:val="none" w:sz="0" w:space="0" w:color="auto"/>
                    <w:left w:val="none" w:sz="0" w:space="0" w:color="auto"/>
                    <w:bottom w:val="none" w:sz="0" w:space="0" w:color="auto"/>
                    <w:right w:val="none" w:sz="0" w:space="0" w:color="auto"/>
                  </w:divBdr>
                  <w:divsChild>
                    <w:div w:id="515928166">
                      <w:marLeft w:val="0"/>
                      <w:marRight w:val="0"/>
                      <w:marTop w:val="0"/>
                      <w:marBottom w:val="0"/>
                      <w:divBdr>
                        <w:top w:val="none" w:sz="0" w:space="0" w:color="auto"/>
                        <w:left w:val="none" w:sz="0" w:space="0" w:color="auto"/>
                        <w:bottom w:val="none" w:sz="0" w:space="0" w:color="auto"/>
                        <w:right w:val="none" w:sz="0" w:space="0" w:color="auto"/>
                      </w:divBdr>
                      <w:divsChild>
                        <w:div w:id="3147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7B72-7BA2-F042-BA30-9EB78CE01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1551</Words>
  <Characters>8532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DAUDIN</dc:creator>
  <cp:keywords/>
  <dc:description/>
  <cp:lastModifiedBy>Guillaume DAUDIN</cp:lastModifiedBy>
  <cp:revision>2</cp:revision>
  <dcterms:created xsi:type="dcterms:W3CDTF">2022-04-28T07:49:00Z</dcterms:created>
  <dcterms:modified xsi:type="dcterms:W3CDTF">2022-04-28T07:49:00Z</dcterms:modified>
</cp:coreProperties>
</file>