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527F4" w14:textId="66F0F35F" w:rsidR="008F7EFA" w:rsidRDefault="000A2D33" w:rsidP="00CF3B12">
      <w:pPr>
        <w:pStyle w:val="Titre"/>
        <w:rPr>
          <w:lang w:val="en-US"/>
        </w:rPr>
      </w:pPr>
      <w:commentRangeStart w:id="0"/>
      <w:r>
        <w:rPr>
          <w:lang w:val="en-US"/>
        </w:rPr>
        <w:t>Cost-push inflation and world input-output tables</w:t>
      </w:r>
      <w:r w:rsidR="00CF3B12">
        <w:rPr>
          <w:lang w:val="en-US"/>
        </w:rPr>
        <w:t>/</w:t>
      </w:r>
      <w:r w:rsidR="008F7EFA">
        <w:rPr>
          <w:lang w:val="en-US"/>
        </w:rPr>
        <w:t>Analyzing cost-push inflation using world input-output tables</w:t>
      </w:r>
      <w:commentRangeEnd w:id="0"/>
      <w:r w:rsidR="0076220F">
        <w:rPr>
          <w:rStyle w:val="Marquedecommentair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029CB0B" w14:textId="77777777" w:rsidR="008F7EFA" w:rsidRPr="007470CE" w:rsidRDefault="008F7EFA" w:rsidP="007470CE">
      <w:pPr>
        <w:rPr>
          <w:lang w:val="en-US"/>
        </w:rPr>
      </w:pPr>
    </w:p>
    <w:p w14:paraId="30D1C764" w14:textId="44C0514C" w:rsidR="006E498A" w:rsidRPr="006E498A" w:rsidRDefault="006E498A" w:rsidP="007470CE">
      <w:pPr>
        <w:rPr>
          <w:lang w:val="en-US"/>
        </w:rPr>
      </w:pPr>
      <w:r>
        <w:rPr>
          <w:lang w:val="en-US"/>
        </w:rPr>
        <w:t xml:space="preserve">Guillaume Daudin and Violaine </w:t>
      </w:r>
      <w:proofErr w:type="spellStart"/>
      <w:r>
        <w:rPr>
          <w:lang w:val="en-US"/>
        </w:rPr>
        <w:t>Faubert</w:t>
      </w:r>
      <w:proofErr w:type="spellEnd"/>
    </w:p>
    <w:p w14:paraId="72692C6F" w14:textId="77777777" w:rsidR="00FF2933" w:rsidRDefault="00FF2933" w:rsidP="00FF2933">
      <w:pPr>
        <w:rPr>
          <w:lang w:val="en-US"/>
        </w:rPr>
      </w:pPr>
    </w:p>
    <w:p w14:paraId="176DA405" w14:textId="46F46FCD" w:rsidR="00FF2933" w:rsidRPr="00CF3B12" w:rsidRDefault="003A5BFC">
      <w:pPr>
        <w:rPr>
          <w:i/>
          <w:lang w:val="en-US"/>
        </w:rPr>
      </w:pPr>
      <w:r w:rsidRPr="00CF3B12">
        <w:rPr>
          <w:i/>
          <w:lang w:val="en-US"/>
        </w:rPr>
        <w:t>This column analyses cost-push inflation</w:t>
      </w:r>
      <w:r w:rsidRPr="00CF3B12" w:rsidDel="003A708E">
        <w:rPr>
          <w:i/>
          <w:lang w:val="en-US"/>
        </w:rPr>
        <w:t xml:space="preserve"> </w:t>
      </w:r>
      <w:r w:rsidRPr="00CF3B12">
        <w:rPr>
          <w:i/>
          <w:lang w:val="en-US"/>
        </w:rPr>
        <w:t>u</w:t>
      </w:r>
      <w:r w:rsidR="00FF2933" w:rsidRPr="00CF3B12">
        <w:rPr>
          <w:i/>
          <w:lang w:val="en-US"/>
        </w:rPr>
        <w:t xml:space="preserve">sing </w:t>
      </w:r>
      <w:r w:rsidRPr="00CF3B12">
        <w:rPr>
          <w:i/>
          <w:lang w:val="en-US"/>
        </w:rPr>
        <w:t>world input-</w:t>
      </w:r>
      <w:r w:rsidR="003A708E" w:rsidRPr="00CF3B12">
        <w:rPr>
          <w:i/>
          <w:lang w:val="en-US"/>
        </w:rPr>
        <w:t xml:space="preserve">output </w:t>
      </w:r>
      <w:r w:rsidR="00FF2933" w:rsidRPr="00CF3B12">
        <w:rPr>
          <w:i/>
          <w:lang w:val="en-US"/>
        </w:rPr>
        <w:t>datasets</w:t>
      </w:r>
      <w:r w:rsidR="00C76864">
        <w:rPr>
          <w:i/>
          <w:lang w:val="en-US"/>
        </w:rPr>
        <w:t xml:space="preserve"> (WIOTs)</w:t>
      </w:r>
      <w:r w:rsidR="003A708E" w:rsidRPr="00CF3B12">
        <w:rPr>
          <w:i/>
          <w:lang w:val="en-US"/>
        </w:rPr>
        <w:t xml:space="preserve">. In </w:t>
      </w:r>
      <w:r w:rsidR="008F7EFA" w:rsidRPr="00CF3B12">
        <w:rPr>
          <w:i/>
          <w:lang w:val="en-US"/>
        </w:rPr>
        <w:t xml:space="preserve">the </w:t>
      </w:r>
      <w:r w:rsidR="003A708E" w:rsidRPr="00CF3B12">
        <w:rPr>
          <w:i/>
          <w:lang w:val="en-US"/>
        </w:rPr>
        <w:t xml:space="preserve">light of </w:t>
      </w:r>
      <w:r w:rsidR="00CF3B12" w:rsidRPr="00CF3B12">
        <w:rPr>
          <w:i/>
          <w:lang w:val="en-US"/>
        </w:rPr>
        <w:t xml:space="preserve">the recent surge in </w:t>
      </w:r>
      <w:r w:rsidR="00315844" w:rsidRPr="00CF3B12">
        <w:rPr>
          <w:i/>
          <w:lang w:val="en-US"/>
        </w:rPr>
        <w:t>commodity price</w:t>
      </w:r>
      <w:r w:rsidR="007470CE" w:rsidRPr="00CF3B12">
        <w:rPr>
          <w:i/>
          <w:lang w:val="en-US"/>
        </w:rPr>
        <w:t>s</w:t>
      </w:r>
      <w:r w:rsidRPr="00CF3B12">
        <w:rPr>
          <w:i/>
          <w:lang w:val="en-US"/>
        </w:rPr>
        <w:t xml:space="preserve">, we </w:t>
      </w:r>
      <w:r w:rsidR="00691643">
        <w:rPr>
          <w:i/>
          <w:lang w:val="en-US"/>
        </w:rPr>
        <w:t>analyze</w:t>
      </w:r>
      <w:r w:rsidRPr="00CF3B12">
        <w:rPr>
          <w:i/>
          <w:lang w:val="en-US"/>
        </w:rPr>
        <w:t xml:space="preserve"> which countries are most vulnerable to</w:t>
      </w:r>
      <w:r w:rsidR="003A708E" w:rsidRPr="00CF3B12">
        <w:rPr>
          <w:i/>
          <w:lang w:val="en-US"/>
        </w:rPr>
        <w:t xml:space="preserve"> energy-cost-push inflation</w:t>
      </w:r>
      <w:r w:rsidR="00390182">
        <w:rPr>
          <w:i/>
          <w:lang w:val="en-US"/>
        </w:rPr>
        <w:t xml:space="preserve">. We document the exposure of </w:t>
      </w:r>
      <w:r w:rsidR="00E75628">
        <w:rPr>
          <w:i/>
          <w:lang w:val="en-US"/>
        </w:rPr>
        <w:t xml:space="preserve">Eastern and central European </w:t>
      </w:r>
      <w:r w:rsidR="00C76864">
        <w:rPr>
          <w:i/>
          <w:lang w:val="en-US"/>
        </w:rPr>
        <w:t>economies to a rise</w:t>
      </w:r>
      <w:r w:rsidR="00691643">
        <w:rPr>
          <w:i/>
          <w:lang w:val="en-US"/>
        </w:rPr>
        <w:t xml:space="preserve"> in</w:t>
      </w:r>
      <w:r w:rsidR="00C76864">
        <w:rPr>
          <w:i/>
          <w:lang w:val="en-US"/>
        </w:rPr>
        <w:t xml:space="preserve"> Russian hydrocarbon prices. In a second step, we use WIOTs to </w:t>
      </w:r>
      <w:r w:rsidRPr="00CF3B12">
        <w:rPr>
          <w:i/>
          <w:lang w:val="en-US"/>
        </w:rPr>
        <w:t xml:space="preserve">document </w:t>
      </w:r>
      <w:r w:rsidR="00FF2933" w:rsidRPr="00CF3B12">
        <w:rPr>
          <w:i/>
          <w:lang w:val="en-US"/>
        </w:rPr>
        <w:t>the heterogeneous reactions of consumer prices to exchange rate variations across countries, reflecting differences in foreign product content of consumption and intermediate products.</w:t>
      </w:r>
    </w:p>
    <w:p w14:paraId="643A1D3F" w14:textId="77777777" w:rsidR="00FF2933" w:rsidRDefault="00FF2933">
      <w:pPr>
        <w:rPr>
          <w:lang w:val="en-US"/>
        </w:rPr>
      </w:pPr>
    </w:p>
    <w:p w14:paraId="2480D407" w14:textId="77777777" w:rsidR="00FF2933" w:rsidRDefault="00FF2933">
      <w:pPr>
        <w:rPr>
          <w:lang w:val="en-US"/>
        </w:rPr>
      </w:pPr>
    </w:p>
    <w:p w14:paraId="5B7B305E" w14:textId="77777777" w:rsidR="00691643" w:rsidRDefault="00E714CC" w:rsidP="00691643">
      <w:pPr>
        <w:autoSpaceDE w:val="0"/>
        <w:autoSpaceDN w:val="0"/>
        <w:adjustRightInd w:val="0"/>
        <w:rPr>
          <w:lang w:val="en-US"/>
        </w:rPr>
      </w:pPr>
      <w:r w:rsidRPr="00976101">
        <w:rPr>
          <w:lang w:val="en-US"/>
        </w:rPr>
        <w:t xml:space="preserve">With the rise of global value chains, </w:t>
      </w:r>
      <w:r w:rsidR="00B4727C" w:rsidRPr="00976101">
        <w:rPr>
          <w:lang w:val="en-US"/>
        </w:rPr>
        <w:t xml:space="preserve">numerous researchers have used world input-output tables </w:t>
      </w:r>
      <w:r w:rsidR="000A2D33" w:rsidRPr="00976101">
        <w:rPr>
          <w:lang w:val="en-US"/>
        </w:rPr>
        <w:t xml:space="preserve">(WIOTs) </w:t>
      </w:r>
      <w:r w:rsidRPr="00976101">
        <w:rPr>
          <w:lang w:val="en-US"/>
        </w:rPr>
        <w:t>to shed light on international economics</w:t>
      </w:r>
      <w:r w:rsidR="00B4727C" w:rsidRPr="00976101">
        <w:rPr>
          <w:lang w:val="en-US"/>
        </w:rPr>
        <w:t xml:space="preserve"> issues</w:t>
      </w:r>
      <w:r w:rsidRPr="00976101">
        <w:rPr>
          <w:lang w:val="en-US"/>
        </w:rPr>
        <w:t xml:space="preserve">. </w:t>
      </w:r>
      <w:r w:rsidR="007470CE" w:rsidRPr="00976101">
        <w:rPr>
          <w:lang w:val="en-US"/>
        </w:rPr>
        <w:t>T</w:t>
      </w:r>
      <w:r w:rsidRPr="00976101">
        <w:rPr>
          <w:lang w:val="en-US"/>
        </w:rPr>
        <w:t>he</w:t>
      </w:r>
      <w:r w:rsidR="00B4727C" w:rsidRPr="00976101">
        <w:rPr>
          <w:lang w:val="en-US"/>
        </w:rPr>
        <w:t>se tables</w:t>
      </w:r>
      <w:r w:rsidRPr="00976101">
        <w:rPr>
          <w:lang w:val="en-US"/>
        </w:rPr>
        <w:t xml:space="preserve"> </w:t>
      </w:r>
      <w:r w:rsidR="007470CE" w:rsidRPr="00976101">
        <w:rPr>
          <w:lang w:val="en-US"/>
        </w:rPr>
        <w:t xml:space="preserve">are </w:t>
      </w:r>
      <w:r w:rsidR="00814926" w:rsidRPr="00976101">
        <w:rPr>
          <w:lang w:val="en-US"/>
        </w:rPr>
        <w:t>help</w:t>
      </w:r>
      <w:r w:rsidR="007470CE" w:rsidRPr="00976101">
        <w:rPr>
          <w:lang w:val="en-US"/>
        </w:rPr>
        <w:t>ful</w:t>
      </w:r>
      <w:r w:rsidRPr="00976101">
        <w:rPr>
          <w:lang w:val="en-US"/>
        </w:rPr>
        <w:t xml:space="preserve"> to measure exposure to international risk (</w:t>
      </w:r>
      <w:proofErr w:type="spellStart"/>
      <w:r w:rsidRPr="00976101">
        <w:rPr>
          <w:lang w:val="en-US"/>
        </w:rPr>
        <w:t>Borin</w:t>
      </w:r>
      <w:proofErr w:type="spellEnd"/>
      <w:r w:rsidRPr="00976101">
        <w:rPr>
          <w:lang w:val="en-US"/>
        </w:rPr>
        <w:t xml:space="preserve">, Mancini and </w:t>
      </w:r>
      <w:proofErr w:type="spellStart"/>
      <w:r w:rsidRPr="00976101">
        <w:rPr>
          <w:lang w:val="en-US"/>
        </w:rPr>
        <w:t>Taglioni</w:t>
      </w:r>
      <w:proofErr w:type="spellEnd"/>
      <w:r w:rsidR="00691643" w:rsidRPr="00976101">
        <w:rPr>
          <w:lang w:val="en-US"/>
        </w:rPr>
        <w:t>,</w:t>
      </w:r>
      <w:r w:rsidRPr="00976101">
        <w:rPr>
          <w:lang w:val="en-US"/>
        </w:rPr>
        <w:t xml:space="preserve"> 2022)</w:t>
      </w:r>
      <w:r w:rsidR="00B4727C" w:rsidRPr="00976101">
        <w:rPr>
          <w:lang w:val="en-US"/>
        </w:rPr>
        <w:t xml:space="preserve">, </w:t>
      </w:r>
      <w:r w:rsidR="00822B54" w:rsidRPr="00976101">
        <w:rPr>
          <w:lang w:val="en-US"/>
        </w:rPr>
        <w:t>allocate</w:t>
      </w:r>
      <w:r w:rsidR="00B4727C" w:rsidRPr="00976101">
        <w:rPr>
          <w:lang w:val="en-US"/>
        </w:rPr>
        <w:t xml:space="preserve"> carbon emissions across countries (</w:t>
      </w:r>
      <w:proofErr w:type="spellStart"/>
      <w:r w:rsidR="00B4727C" w:rsidRPr="00976101">
        <w:rPr>
          <w:lang w:val="en-US"/>
        </w:rPr>
        <w:t>Airebule</w:t>
      </w:r>
      <w:proofErr w:type="spellEnd"/>
      <w:r w:rsidR="00B4727C" w:rsidRPr="00976101">
        <w:rPr>
          <w:lang w:val="en-US"/>
        </w:rPr>
        <w:t>, Cheng and Ishikawa</w:t>
      </w:r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2022)</w:t>
      </w:r>
      <w:r w:rsidR="00866E60" w:rsidRPr="00976101">
        <w:rPr>
          <w:lang w:val="en-US"/>
        </w:rPr>
        <w:t xml:space="preserve"> or</w:t>
      </w:r>
      <w:r w:rsidR="00B4727C" w:rsidRPr="00976101">
        <w:rPr>
          <w:lang w:val="en-US"/>
        </w:rPr>
        <w:t xml:space="preserve"> </w:t>
      </w:r>
      <w:r w:rsidR="00814926" w:rsidRPr="00976101">
        <w:rPr>
          <w:lang w:val="en-US"/>
        </w:rPr>
        <w:t>look</w:t>
      </w:r>
      <w:r w:rsidR="00B4727C" w:rsidRPr="00976101">
        <w:rPr>
          <w:lang w:val="en-US"/>
        </w:rPr>
        <w:t xml:space="preserve"> into the beneficiary of trade-generated income (Bohn, </w:t>
      </w:r>
      <w:proofErr w:type="spellStart"/>
      <w:r w:rsidR="00B4727C" w:rsidRPr="00976101">
        <w:rPr>
          <w:lang w:val="en-US"/>
        </w:rPr>
        <w:t>Brakman</w:t>
      </w:r>
      <w:proofErr w:type="spellEnd"/>
      <w:r w:rsidR="00B4727C" w:rsidRPr="00976101">
        <w:rPr>
          <w:lang w:val="en-US"/>
        </w:rPr>
        <w:t xml:space="preserve"> and </w:t>
      </w:r>
      <w:proofErr w:type="spellStart"/>
      <w:r w:rsidR="00B4727C" w:rsidRPr="00976101">
        <w:rPr>
          <w:lang w:val="en-US"/>
        </w:rPr>
        <w:t>Dietzenbache</w:t>
      </w:r>
      <w:proofErr w:type="spellEnd"/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2021)</w:t>
      </w:r>
      <w:r w:rsidR="00866E60" w:rsidRPr="00976101">
        <w:rPr>
          <w:lang w:val="en-US"/>
        </w:rPr>
        <w:t>.</w:t>
      </w:r>
      <w:r w:rsidR="00866E60">
        <w:rPr>
          <w:lang w:val="en-US"/>
        </w:rPr>
        <w:t xml:space="preserve"> </w:t>
      </w:r>
    </w:p>
    <w:p w14:paraId="7999EF1E" w14:textId="5A8B834F" w:rsidR="004051C0" w:rsidRPr="00691643" w:rsidRDefault="00866E60" w:rsidP="0069164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 a recent paper (</w:t>
      </w:r>
      <w:proofErr w:type="spellStart"/>
      <w:r>
        <w:rPr>
          <w:lang w:val="en-US"/>
        </w:rPr>
        <w:t>Camatte</w:t>
      </w:r>
      <w:proofErr w:type="spellEnd"/>
      <w:r>
        <w:rPr>
          <w:lang w:val="en-US"/>
        </w:rPr>
        <w:t xml:space="preserve"> et al., 2021)</w:t>
      </w:r>
      <w:r w:rsidR="00976101">
        <w:rPr>
          <w:lang w:val="en-US"/>
        </w:rPr>
        <w:t>,</w:t>
      </w:r>
      <w:r w:rsidR="000A2D33">
        <w:rPr>
          <w:lang w:val="en-US"/>
        </w:rPr>
        <w:t xml:space="preserve"> we us</w:t>
      </w:r>
      <w:r>
        <w:rPr>
          <w:lang w:val="en-US"/>
        </w:rPr>
        <w:t>e</w:t>
      </w:r>
      <w:r w:rsidR="000A2D33">
        <w:rPr>
          <w:lang w:val="en-US"/>
        </w:rPr>
        <w:t xml:space="preserve"> WIOTs to analyze cost-push inflation</w:t>
      </w:r>
      <w:del w:id="1" w:author="Guillaume DAUDIN" w:date="2022-05-03T15:56:00Z">
        <w:r w:rsidR="000A2D33" w:rsidDel="00B07AC6">
          <w:rPr>
            <w:lang w:val="en-US"/>
          </w:rPr>
          <w:delText xml:space="preserve">. </w:delText>
        </w:r>
        <w:r w:rsidR="00691643" w:rsidDel="00B07AC6">
          <w:rPr>
            <w:lang w:val="en-US"/>
          </w:rPr>
          <w:delText>U</w:delText>
        </w:r>
      </w:del>
      <w:ins w:id="2" w:author="Guillaume DAUDIN" w:date="2022-05-03T15:56:00Z">
        <w:r w:rsidR="00B07AC6">
          <w:rPr>
            <w:lang w:val="en-US"/>
          </w:rPr>
          <w:t xml:space="preserve"> using </w:t>
        </w:r>
      </w:ins>
      <w:del w:id="3" w:author="Guillaume DAUDIN" w:date="2022-05-03T15:56:00Z">
        <w:r w:rsidR="00691643" w:rsidDel="00B07AC6">
          <w:rPr>
            <w:lang w:val="en-US"/>
          </w:rPr>
          <w:delText xml:space="preserve">sing </w:delText>
        </w:r>
      </w:del>
      <w:r w:rsidR="00691643">
        <w:rPr>
          <w:lang w:val="en-US"/>
        </w:rPr>
        <w:t xml:space="preserve">several </w:t>
      </w:r>
      <w:del w:id="4" w:author="Guillaume DAUDIN" w:date="2022-05-03T15:56:00Z">
        <w:r w:rsidR="00691643" w:rsidDel="00B07AC6">
          <w:rPr>
            <w:lang w:val="en-US"/>
          </w:rPr>
          <w:delText xml:space="preserve">datasets </w:delText>
        </w:r>
      </w:del>
      <w:ins w:id="5" w:author="Guillaume DAUDIN" w:date="2022-05-03T15:56:00Z">
        <w:r w:rsidR="00B07AC6">
          <w:rPr>
            <w:lang w:val="en-US"/>
          </w:rPr>
          <w:t xml:space="preserve">WIOTs </w:t>
        </w:r>
      </w:ins>
      <w:r w:rsidR="00691643">
        <w:rPr>
          <w:lang w:val="en-US"/>
        </w:rPr>
        <w:t>covering most advanced and emerging economies</w:t>
      </w:r>
      <w:del w:id="6" w:author="Guillaume DAUDIN" w:date="2022-05-03T15:57:00Z">
        <w:r w:rsidR="00691643" w:rsidDel="00B07AC6">
          <w:rPr>
            <w:lang w:val="en-US"/>
          </w:rPr>
          <w:delText>, w</w:delText>
        </w:r>
        <w:r w:rsidR="00691643" w:rsidRPr="00691643" w:rsidDel="00B07AC6">
          <w:rPr>
            <w:lang w:val="en-US"/>
          </w:rPr>
          <w:delText>e perform an accounting exercise by way of large matrices inversions</w:delText>
        </w:r>
      </w:del>
      <w:r w:rsidR="00691643" w:rsidRPr="00691643">
        <w:rPr>
          <w:lang w:val="en-US"/>
        </w:rPr>
        <w:t>.</w:t>
      </w:r>
      <w:ins w:id="7" w:author="Guillaume DAUDIN" w:date="2022-05-03T14:16:00Z">
        <w:r w:rsidR="0077452E">
          <w:rPr>
            <w:lang w:val="en-US"/>
          </w:rPr>
          <w:t xml:space="preserve"> </w:t>
        </w:r>
      </w:ins>
      <w:commentRangeStart w:id="8"/>
      <w:ins w:id="9" w:author="Guillaume DAUDIN" w:date="2022-05-03T15:57:00Z">
        <w:r w:rsidR="00B07AC6">
          <w:rPr>
            <w:lang w:val="en-US"/>
          </w:rPr>
          <w:t>R</w:t>
        </w:r>
      </w:ins>
      <w:ins w:id="10" w:author="Guillaume DAUDIN" w:date="2022-05-03T14:16:00Z">
        <w:r w:rsidR="0077452E">
          <w:rPr>
            <w:lang w:val="en-US"/>
          </w:rPr>
          <w:t>esults from different WIOTs converge and can be extrapolated to recent years.</w:t>
        </w:r>
      </w:ins>
      <w:ins w:id="11" w:author="Guillaume DAUDIN" w:date="2022-05-03T15:57:00Z">
        <w:r w:rsidR="00B07AC6">
          <w:rPr>
            <w:lang w:val="en-US"/>
          </w:rPr>
          <w:t xml:space="preserve"> </w:t>
        </w:r>
      </w:ins>
      <w:commentRangeEnd w:id="8"/>
      <w:r w:rsidR="0076220F">
        <w:rPr>
          <w:rStyle w:val="Marquedecommentaire"/>
        </w:rPr>
        <w:commentReference w:id="8"/>
      </w:r>
      <w:ins w:id="12" w:author="Guillaume DAUDIN" w:date="2022-05-03T15:57:00Z">
        <w:r w:rsidR="00B07AC6">
          <w:rPr>
            <w:lang w:val="en-US"/>
          </w:rPr>
          <w:t xml:space="preserve">We show that Eurozone country </w:t>
        </w:r>
      </w:ins>
      <w:ins w:id="13" w:author="Guillaume DAUDIN" w:date="2022-05-03T15:58:00Z">
        <w:r w:rsidR="00B07AC6">
          <w:rPr>
            <w:lang w:val="en-US"/>
          </w:rPr>
          <w:t xml:space="preserve">have very different vulnerability to </w:t>
        </w:r>
      </w:ins>
      <w:ins w:id="14" w:author="Guillaume DAUDIN" w:date="2022-05-03T15:59:00Z">
        <w:r w:rsidR="00B07AC6">
          <w:rPr>
            <w:lang w:val="en-US"/>
          </w:rPr>
          <w:t xml:space="preserve">external </w:t>
        </w:r>
      </w:ins>
      <w:ins w:id="15" w:author="Guillaume DAUDIN" w:date="2022-05-03T15:58:00Z">
        <w:r w:rsidR="00B07AC6">
          <w:rPr>
            <w:lang w:val="en-US"/>
          </w:rPr>
          <w:t xml:space="preserve">shocks, </w:t>
        </w:r>
      </w:ins>
      <w:ins w:id="16" w:author="FAUBERT Violaine (DGSEI DPEM)" w:date="2022-05-03T17:25:00Z">
        <w:r w:rsidR="0076220F">
          <w:rPr>
            <w:lang w:val="en-US"/>
          </w:rPr>
          <w:t xml:space="preserve">which makes it difficult to calibrate </w:t>
        </w:r>
      </w:ins>
      <w:commentRangeStart w:id="17"/>
      <w:ins w:id="18" w:author="Guillaume DAUDIN" w:date="2022-05-03T15:58:00Z">
        <w:del w:id="19" w:author="FAUBERT Violaine (DGSEI DPEM)" w:date="2022-05-03T17:25:00Z">
          <w:r w:rsidR="00B07AC6" w:rsidDel="0076220F">
            <w:rPr>
              <w:lang w:val="en-US"/>
            </w:rPr>
            <w:delText xml:space="preserve">making </w:delText>
          </w:r>
        </w:del>
        <w:r w:rsidR="00B07AC6">
          <w:rPr>
            <w:lang w:val="en-US"/>
          </w:rPr>
          <w:t xml:space="preserve">any common </w:t>
        </w:r>
      </w:ins>
      <w:ins w:id="20" w:author="Guillaume DAUDIN" w:date="2022-05-03T15:59:00Z">
        <w:r w:rsidR="00B07AC6">
          <w:rPr>
            <w:lang w:val="en-US"/>
          </w:rPr>
          <w:t>reaction</w:t>
        </w:r>
      </w:ins>
      <w:ins w:id="21" w:author="FAUBERT Violaine (DGSEI DPEM)" w:date="2022-05-03T17:25:00Z">
        <w:r w:rsidR="0076220F">
          <w:rPr>
            <w:lang w:val="en-US"/>
          </w:rPr>
          <w:t xml:space="preserve"> to a shock</w:t>
        </w:r>
      </w:ins>
      <w:ins w:id="22" w:author="Guillaume DAUDIN" w:date="2022-05-03T15:59:00Z">
        <w:del w:id="23" w:author="FAUBERT Violaine (DGSEI DPEM)" w:date="2022-05-03T17:25:00Z">
          <w:r w:rsidR="00B07AC6" w:rsidDel="0076220F">
            <w:rPr>
              <w:lang w:val="en-US"/>
            </w:rPr>
            <w:delText xml:space="preserve"> difficult to calibrate</w:delText>
          </w:r>
        </w:del>
        <w:r w:rsidR="00B07AC6">
          <w:rPr>
            <w:lang w:val="en-US"/>
          </w:rPr>
          <w:t>.</w:t>
        </w:r>
      </w:ins>
      <w:commentRangeEnd w:id="17"/>
      <w:r w:rsidR="0076220F">
        <w:rPr>
          <w:rStyle w:val="Marquedecommentaire"/>
        </w:rPr>
        <w:commentReference w:id="17"/>
      </w:r>
    </w:p>
    <w:p w14:paraId="0FCE143B" w14:textId="58155FB7" w:rsidR="00CF3B12" w:rsidRDefault="004051C0">
      <w:pPr>
        <w:rPr>
          <w:lang w:val="en-US"/>
        </w:rPr>
      </w:pPr>
      <w:r>
        <w:rPr>
          <w:lang w:val="en-US"/>
        </w:rPr>
        <w:t xml:space="preserve">In this column, we </w:t>
      </w:r>
      <w:del w:id="24" w:author="Guillaume DAUDIN" w:date="2022-05-03T15:54:00Z">
        <w:r w:rsidR="00691643" w:rsidDel="00B07AC6">
          <w:rPr>
            <w:lang w:val="en-US"/>
          </w:rPr>
          <w:delText xml:space="preserve">use </w:delText>
        </w:r>
      </w:del>
      <w:ins w:id="25" w:author="Guillaume DAUDIN" w:date="2022-05-03T14:12:00Z">
        <w:del w:id="26" w:author="FAUBERT Violaine (DGSEI DPEM)" w:date="2022-05-03T17:26:00Z">
          <w:r w:rsidR="0077452E" w:rsidDel="0076220F">
            <w:rPr>
              <w:lang w:val="en-US"/>
            </w:rPr>
            <w:delText>give results on</w:delText>
          </w:r>
        </w:del>
      </w:ins>
      <w:ins w:id="27" w:author="FAUBERT Violaine (DGSEI DPEM)" w:date="2022-05-03T17:26:00Z">
        <w:r w:rsidR="0076220F">
          <w:rPr>
            <w:lang w:val="en-US"/>
          </w:rPr>
          <w:t>analyze</w:t>
        </w:r>
      </w:ins>
      <w:ins w:id="28" w:author="Guillaume DAUDIN" w:date="2022-05-03T14:15:00Z">
        <w:r w:rsidR="0077452E">
          <w:rPr>
            <w:lang w:val="en-US"/>
          </w:rPr>
          <w:t xml:space="preserve"> </w:t>
        </w:r>
      </w:ins>
      <w:del w:id="29" w:author="Guillaume DAUDIN" w:date="2022-05-03T14:12:00Z">
        <w:r w:rsidR="00691643" w:rsidDel="0077452E">
          <w:rPr>
            <w:lang w:val="en-US"/>
          </w:rPr>
          <w:delText xml:space="preserve">WIOTs to </w:delText>
        </w:r>
        <w:r w:rsidR="008F7EFA" w:rsidDel="0077452E">
          <w:rPr>
            <w:lang w:val="en-US"/>
          </w:rPr>
          <w:delText>illustrate</w:delText>
        </w:r>
        <w:r w:rsidR="00483270" w:rsidDel="0077452E">
          <w:rPr>
            <w:lang w:val="en-US"/>
          </w:rPr>
          <w:delText xml:space="preserve"> </w:delText>
        </w:r>
      </w:del>
      <w:r w:rsidR="00483270">
        <w:rPr>
          <w:lang w:val="en-US"/>
        </w:rPr>
        <w:t>the</w:t>
      </w:r>
      <w:r>
        <w:rPr>
          <w:lang w:val="en-US"/>
        </w:rPr>
        <w:t xml:space="preserve"> </w:t>
      </w:r>
      <w:del w:id="30" w:author="Guillaume DAUDIN" w:date="2022-05-03T14:13:00Z">
        <w:r w:rsidDel="0077452E">
          <w:rPr>
            <w:lang w:val="en-US"/>
          </w:rPr>
          <w:delText>vulnerability</w:delText>
        </w:r>
        <w:r w:rsidR="00483270" w:rsidDel="0077452E">
          <w:rPr>
            <w:lang w:val="en-US"/>
          </w:rPr>
          <w:delText xml:space="preserve"> </w:delText>
        </w:r>
      </w:del>
      <w:ins w:id="31" w:author="Guillaume DAUDIN" w:date="2022-05-03T14:13:00Z">
        <w:r w:rsidR="0077452E">
          <w:rPr>
            <w:lang w:val="en-US"/>
          </w:rPr>
          <w:t>elasticity of consum</w:t>
        </w:r>
      </w:ins>
      <w:ins w:id="32" w:author="Guillaume DAUDIN" w:date="2022-05-03T14:14:00Z">
        <w:r w:rsidR="0077452E">
          <w:rPr>
            <w:lang w:val="en-US"/>
          </w:rPr>
          <w:t xml:space="preserve">er prices in </w:t>
        </w:r>
      </w:ins>
      <w:del w:id="33" w:author="Guillaume DAUDIN" w:date="2022-05-03T14:14:00Z">
        <w:r w:rsidR="00483270" w:rsidDel="0077452E">
          <w:rPr>
            <w:lang w:val="en-US"/>
          </w:rPr>
          <w:delText xml:space="preserve">of </w:delText>
        </w:r>
      </w:del>
      <w:r w:rsidR="00483270">
        <w:rPr>
          <w:lang w:val="en-US"/>
        </w:rPr>
        <w:t>Western economies</w:t>
      </w:r>
      <w:r>
        <w:rPr>
          <w:lang w:val="en-US"/>
        </w:rPr>
        <w:t xml:space="preserve"> to </w:t>
      </w:r>
      <w:r w:rsidR="00483270">
        <w:rPr>
          <w:lang w:val="en-US"/>
        </w:rPr>
        <w:t>a rise in</w:t>
      </w:r>
      <w:r w:rsidR="00822B54">
        <w:rPr>
          <w:lang w:val="en-US"/>
        </w:rPr>
        <w:t xml:space="preserve"> energy prices</w:t>
      </w:r>
      <w:ins w:id="34" w:author="FAUBERT Violaine (DGSEI DPEM)" w:date="2022-05-03T17:27:00Z">
        <w:r w:rsidR="0076220F">
          <w:rPr>
            <w:lang w:val="en-US"/>
          </w:rPr>
          <w:t xml:space="preserve"> (</w:t>
        </w:r>
      </w:ins>
      <w:ins w:id="35" w:author="Guillaume DAUDIN" w:date="2022-05-03T14:12:00Z">
        <w:del w:id="36" w:author="FAUBERT Violaine (DGSEI DPEM)" w:date="2022-05-03T17:27:00Z">
          <w:r w:rsidR="0077452E" w:rsidDel="0076220F">
            <w:rPr>
              <w:lang w:val="en-US"/>
            </w:rPr>
            <w:delText xml:space="preserve">, </w:delText>
          </w:r>
        </w:del>
      </w:ins>
      <w:ins w:id="37" w:author="FAUBERT Violaine (DGSEI DPEM)" w:date="2022-05-03T17:26:00Z">
        <w:r w:rsidR="0076220F">
          <w:rPr>
            <w:lang w:val="en-US"/>
          </w:rPr>
          <w:t xml:space="preserve">with a focus on a rise in </w:t>
        </w:r>
      </w:ins>
      <w:ins w:id="38" w:author="Guillaume DAUDIN" w:date="2022-05-03T14:12:00Z">
        <w:del w:id="39" w:author="FAUBERT Violaine (DGSEI DPEM)" w:date="2022-05-03T17:26:00Z">
          <w:r w:rsidR="0077452E" w:rsidDel="0076220F">
            <w:rPr>
              <w:lang w:val="en-US"/>
            </w:rPr>
            <w:delText xml:space="preserve">especially </w:delText>
          </w:r>
        </w:del>
        <w:r w:rsidR="0077452E">
          <w:rPr>
            <w:lang w:val="en-US"/>
          </w:rPr>
          <w:t>Russian hydrocarbons</w:t>
        </w:r>
      </w:ins>
      <w:ins w:id="40" w:author="FAUBERT Violaine (DGSEI DPEM)" w:date="2022-05-03T17:27:00Z">
        <w:r w:rsidR="0076220F">
          <w:rPr>
            <w:lang w:val="en-US"/>
          </w:rPr>
          <w:t xml:space="preserve">), </w:t>
        </w:r>
      </w:ins>
      <w:ins w:id="41" w:author="Guillaume DAUDIN" w:date="2022-05-03T14:13:00Z">
        <w:del w:id="42" w:author="FAUBERT Violaine (DGSEI DPEM)" w:date="2022-05-03T17:27:00Z">
          <w:r w:rsidR="0077452E" w:rsidDel="0076220F">
            <w:rPr>
              <w:lang w:val="en-US"/>
            </w:rPr>
            <w:delText xml:space="preserve"> </w:delText>
          </w:r>
        </w:del>
        <w:r w:rsidR="0077452E">
          <w:rPr>
            <w:lang w:val="en-US"/>
          </w:rPr>
          <w:t>and</w:t>
        </w:r>
        <w:del w:id="43" w:author="FAUBERT Violaine (DGSEI DPEM)" w:date="2022-05-03T17:27:00Z">
          <w:r w:rsidR="0077452E" w:rsidDel="0076220F">
            <w:rPr>
              <w:lang w:val="en-US"/>
            </w:rPr>
            <w:delText>,</w:delText>
          </w:r>
        </w:del>
        <w:r w:rsidR="0077452E">
          <w:rPr>
            <w:lang w:val="en-US"/>
          </w:rPr>
          <w:t xml:space="preserve"> </w:t>
        </w:r>
      </w:ins>
      <w:ins w:id="44" w:author="Guillaume DAUDIN" w:date="2022-05-03T14:15:00Z">
        <w:r w:rsidR="0077452E">
          <w:rPr>
            <w:lang w:val="en-US"/>
          </w:rPr>
          <w:t xml:space="preserve">the elasticity of consumer prices to exchange rate variations. </w:t>
        </w:r>
      </w:ins>
      <w:del w:id="45" w:author="Guillaume DAUDIN" w:date="2022-05-03T14:13:00Z">
        <w:r w:rsidR="007470CE" w:rsidDel="0077452E">
          <w:rPr>
            <w:lang w:val="en-US"/>
          </w:rPr>
          <w:delText>.</w:delText>
        </w:r>
      </w:del>
      <w:del w:id="46" w:author="Guillaume DAUDIN" w:date="2022-05-03T14:15:00Z">
        <w:r w:rsidR="007470CE" w:rsidDel="0077452E">
          <w:rPr>
            <w:lang w:val="en-US"/>
          </w:rPr>
          <w:delText xml:space="preserve"> W</w:delText>
        </w:r>
        <w:r w:rsidR="00822B54" w:rsidDel="0077452E">
          <w:rPr>
            <w:lang w:val="en-US"/>
          </w:rPr>
          <w:delText xml:space="preserve">e </w:delText>
        </w:r>
        <w:r w:rsidR="003A5BFC" w:rsidDel="0077452E">
          <w:rPr>
            <w:lang w:val="en-US"/>
          </w:rPr>
          <w:delText>pay particular attention to</w:delText>
        </w:r>
        <w:r w:rsidR="00483270" w:rsidDel="0077452E">
          <w:rPr>
            <w:lang w:val="en-US"/>
          </w:rPr>
          <w:delText xml:space="preserve"> </w:delText>
        </w:r>
        <w:r w:rsidR="00FD10E3" w:rsidDel="0077452E">
          <w:rPr>
            <w:lang w:val="en-US"/>
          </w:rPr>
          <w:delText xml:space="preserve">country-specific exposures to </w:delText>
        </w:r>
        <w:r w:rsidR="00483270" w:rsidDel="0077452E">
          <w:rPr>
            <w:lang w:val="en-US"/>
          </w:rPr>
          <w:delText xml:space="preserve">Russian </w:delText>
        </w:r>
        <w:r w:rsidDel="0077452E">
          <w:rPr>
            <w:lang w:val="en-US"/>
          </w:rPr>
          <w:delText>hydrocarbon</w:delText>
        </w:r>
        <w:r w:rsidR="00483270" w:rsidDel="0077452E">
          <w:rPr>
            <w:lang w:val="en-US"/>
          </w:rPr>
          <w:delText>s</w:delText>
        </w:r>
        <w:r w:rsidDel="0077452E">
          <w:rPr>
            <w:lang w:val="en-US"/>
          </w:rPr>
          <w:delText xml:space="preserve">. </w:delText>
        </w:r>
      </w:del>
    </w:p>
    <w:p w14:paraId="766AE5A9" w14:textId="311615E6" w:rsidR="004051C0" w:rsidRDefault="0077452E" w:rsidP="004051C0">
      <w:pPr>
        <w:pStyle w:val="Titre1"/>
        <w:rPr>
          <w:lang w:val="en-US"/>
        </w:rPr>
      </w:pPr>
      <w:ins w:id="47" w:author="Guillaume DAUDIN" w:date="2022-05-03T14:13:00Z">
        <w:r>
          <w:rPr>
            <w:lang w:val="en-US"/>
          </w:rPr>
          <w:t>E</w:t>
        </w:r>
        <w:r w:rsidRPr="008B060D">
          <w:rPr>
            <w:lang w:val="en-US"/>
          </w:rPr>
          <w:t>lasticity of consumer prices</w:t>
        </w:r>
      </w:ins>
      <w:del w:id="48" w:author="Guillaume DAUDIN" w:date="2022-05-03T14:13:00Z">
        <w:r w:rsidR="004051C0" w:rsidDel="0077452E">
          <w:rPr>
            <w:lang w:val="en-US"/>
          </w:rPr>
          <w:delText>Vulnerability</w:delText>
        </w:r>
      </w:del>
      <w:r w:rsidR="004051C0">
        <w:rPr>
          <w:lang w:val="en-US"/>
        </w:rPr>
        <w:t xml:space="preserve"> to hydrocarbon prices</w:t>
      </w:r>
    </w:p>
    <w:p w14:paraId="254D54EA" w14:textId="39BDE315" w:rsidR="00557EBE" w:rsidRDefault="00FD10E3" w:rsidP="004051C0">
      <w:pPr>
        <w:rPr>
          <w:lang w:val="en-US"/>
        </w:rPr>
      </w:pPr>
      <w:r>
        <w:rPr>
          <w:lang w:val="en-US"/>
        </w:rPr>
        <w:t>Soaring</w:t>
      </w:r>
      <w:r w:rsidR="00315844" w:rsidRPr="007470CE">
        <w:rPr>
          <w:lang w:val="en-US"/>
        </w:rPr>
        <w:t xml:space="preserve"> commodity price</w:t>
      </w:r>
      <w:r>
        <w:rPr>
          <w:lang w:val="en-US"/>
        </w:rPr>
        <w:t>s</w:t>
      </w:r>
      <w:r w:rsidR="00315844" w:rsidRPr="007470CE">
        <w:rPr>
          <w:lang w:val="en-US"/>
        </w:rPr>
        <w:t xml:space="preserve"> in the wake of Russia’s invasion of</w:t>
      </w:r>
      <w:r w:rsidR="00315844" w:rsidDel="00866E60">
        <w:rPr>
          <w:lang w:val="en-US"/>
        </w:rPr>
        <w:t xml:space="preserve"> </w:t>
      </w:r>
      <w:r w:rsidR="004051C0">
        <w:rPr>
          <w:lang w:val="en-US"/>
        </w:rPr>
        <w:t>Ukraine</w:t>
      </w:r>
      <w:r w:rsidR="00866E60">
        <w:rPr>
          <w:lang w:val="en-US"/>
        </w:rPr>
        <w:t xml:space="preserve"> </w:t>
      </w:r>
      <w:r>
        <w:rPr>
          <w:lang w:val="en-US"/>
        </w:rPr>
        <w:t>have</w:t>
      </w:r>
      <w:r w:rsidR="006E498A">
        <w:rPr>
          <w:lang w:val="en-US"/>
        </w:rPr>
        <w:t xml:space="preserve"> shed light on the </w:t>
      </w:r>
      <w:r w:rsidR="004051C0">
        <w:rPr>
          <w:lang w:val="en-US"/>
        </w:rPr>
        <w:t>vulnerab</w:t>
      </w:r>
      <w:r w:rsidR="006E498A">
        <w:rPr>
          <w:lang w:val="en-US"/>
        </w:rPr>
        <w:t>ility</w:t>
      </w:r>
      <w:r w:rsidR="004051C0">
        <w:rPr>
          <w:lang w:val="en-US"/>
        </w:rPr>
        <w:t xml:space="preserve"> </w:t>
      </w:r>
      <w:r w:rsidR="00E40BE8">
        <w:rPr>
          <w:lang w:val="en-US"/>
        </w:rPr>
        <w:t xml:space="preserve">of Western economies to </w:t>
      </w:r>
      <w:r w:rsidR="004051C0">
        <w:rPr>
          <w:lang w:val="en-US"/>
        </w:rPr>
        <w:t xml:space="preserve">energy-price cost-push inflation. </w:t>
      </w:r>
      <w:r w:rsidR="00557EBE">
        <w:rPr>
          <w:lang w:val="en-US"/>
        </w:rPr>
        <w:t xml:space="preserve">According to the International Energy Agency, </w:t>
      </w:r>
      <w:r w:rsidR="00557EBE" w:rsidRPr="00557EBE">
        <w:rPr>
          <w:lang w:val="en-GB"/>
        </w:rPr>
        <w:t xml:space="preserve">Russia is Europe’s largest </w:t>
      </w:r>
      <w:r w:rsidR="009F4EA5">
        <w:rPr>
          <w:lang w:val="en-GB"/>
        </w:rPr>
        <w:t>natural gas supplier, meeting 34</w:t>
      </w:r>
      <w:r w:rsidR="00557EBE" w:rsidRPr="00557EBE">
        <w:rPr>
          <w:lang w:val="en-GB"/>
        </w:rPr>
        <w:t>% of the region’s demand in 2021</w:t>
      </w:r>
      <w:r w:rsidR="00557EBE">
        <w:rPr>
          <w:lang w:val="en-GB"/>
        </w:rPr>
        <w:t xml:space="preserve">. </w:t>
      </w:r>
      <w:r w:rsidR="004051C0">
        <w:rPr>
          <w:lang w:val="en-US"/>
        </w:rPr>
        <w:t xml:space="preserve">Germany is </w:t>
      </w:r>
      <w:r w:rsidR="006E498A">
        <w:rPr>
          <w:lang w:val="en-US"/>
        </w:rPr>
        <w:t xml:space="preserve">particularly </w:t>
      </w:r>
      <w:r w:rsidR="004051C0">
        <w:rPr>
          <w:lang w:val="en-US"/>
        </w:rPr>
        <w:t>vulnerable to an increase in Russian natural gas prices (</w:t>
      </w:r>
      <w:proofErr w:type="spellStart"/>
      <w:r w:rsidR="004051C0">
        <w:rPr>
          <w:lang w:val="en-US"/>
        </w:rPr>
        <w:t>Afunts</w:t>
      </w:r>
      <w:proofErr w:type="spellEnd"/>
      <w:r w:rsidR="004051C0">
        <w:rPr>
          <w:lang w:val="en-US"/>
        </w:rPr>
        <w:t xml:space="preserve">, Cate, </w:t>
      </w:r>
      <w:proofErr w:type="spellStart"/>
      <w:r w:rsidR="004051C0">
        <w:rPr>
          <w:lang w:val="en-US"/>
        </w:rPr>
        <w:t>Helmschrott</w:t>
      </w:r>
      <w:proofErr w:type="spellEnd"/>
      <w:r w:rsidR="004051C0">
        <w:rPr>
          <w:lang w:val="en-US"/>
        </w:rPr>
        <w:t xml:space="preserve"> and Schmidt</w:t>
      </w:r>
      <w:r w:rsidR="00691643">
        <w:rPr>
          <w:lang w:val="en-US"/>
        </w:rPr>
        <w:t>,</w:t>
      </w:r>
      <w:r w:rsidR="004051C0">
        <w:rPr>
          <w:lang w:val="en-US"/>
        </w:rPr>
        <w:t xml:space="preserve"> 2022). </w:t>
      </w:r>
    </w:p>
    <w:p w14:paraId="1B29FB07" w14:textId="050C1890" w:rsidR="00FD10E3" w:rsidRDefault="007470CE" w:rsidP="004051C0">
      <w:pPr>
        <w:rPr>
          <w:lang w:val="en-US"/>
        </w:rPr>
      </w:pPr>
      <w:r>
        <w:rPr>
          <w:lang w:val="en-US"/>
        </w:rPr>
        <w:t xml:space="preserve">Using </w:t>
      </w:r>
      <w:r w:rsidR="00976101">
        <w:rPr>
          <w:lang w:val="en-US"/>
        </w:rPr>
        <w:t>the WIOD database</w:t>
      </w:r>
      <w:r>
        <w:rPr>
          <w:lang w:val="en-US"/>
        </w:rPr>
        <w:t xml:space="preserve">, we </w:t>
      </w:r>
      <w:r w:rsidR="00E40BE8">
        <w:rPr>
          <w:lang w:val="en-US"/>
        </w:rPr>
        <w:t xml:space="preserve">illustrate </w:t>
      </w:r>
      <w:r w:rsidR="00FD10E3">
        <w:rPr>
          <w:lang w:val="en-US"/>
        </w:rPr>
        <w:t>which countries are most affected by</w:t>
      </w:r>
      <w:r w:rsidR="00E40BE8">
        <w:rPr>
          <w:lang w:val="en-US"/>
        </w:rPr>
        <w:t xml:space="preserve"> </w:t>
      </w:r>
      <w:r w:rsidR="00F124CF">
        <w:rPr>
          <w:lang w:val="en-US"/>
        </w:rPr>
        <w:t>a rise</w:t>
      </w:r>
      <w:r w:rsidR="00FD10E3">
        <w:rPr>
          <w:lang w:val="en-US"/>
        </w:rPr>
        <w:t xml:space="preserve"> in </w:t>
      </w:r>
      <w:r w:rsidR="00E40BE8">
        <w:rPr>
          <w:lang w:val="en-US"/>
        </w:rPr>
        <w:t xml:space="preserve">energy prices. </w:t>
      </w:r>
      <w:r w:rsidR="00BD0901">
        <w:rPr>
          <w:lang w:val="en-US"/>
        </w:rPr>
        <w:t>Our</w:t>
      </w:r>
      <w:r w:rsidR="00E40BE8">
        <w:rPr>
          <w:lang w:val="en-US"/>
        </w:rPr>
        <w:t xml:space="preserve"> accounting </w:t>
      </w:r>
      <w:r w:rsidR="00BD0901">
        <w:rPr>
          <w:lang w:val="en-US"/>
        </w:rPr>
        <w:t>approach</w:t>
      </w:r>
      <w:r w:rsidR="001B0350">
        <w:rPr>
          <w:lang w:val="en-US"/>
        </w:rPr>
        <w:t xml:space="preserve"> </w:t>
      </w:r>
      <w:r w:rsidR="00F124CF">
        <w:rPr>
          <w:lang w:val="en-US"/>
        </w:rPr>
        <w:t>aims to illustrate interdependenc</w:t>
      </w:r>
      <w:r w:rsidR="009429A0">
        <w:rPr>
          <w:lang w:val="en-US"/>
        </w:rPr>
        <w:t>i</w:t>
      </w:r>
      <w:r w:rsidR="00F124CF">
        <w:rPr>
          <w:lang w:val="en-US"/>
        </w:rPr>
        <w:t xml:space="preserve">es and vulnerabilities to cost-push inflation. Hence, we do not intend to assess </w:t>
      </w:r>
      <w:r w:rsidR="00FD10E3">
        <w:rPr>
          <w:lang w:val="en-US"/>
        </w:rPr>
        <w:t xml:space="preserve">the economic impact of </w:t>
      </w:r>
      <w:r w:rsidR="00F124CF">
        <w:rPr>
          <w:lang w:val="en-US"/>
        </w:rPr>
        <w:t>the war in Ukraine</w:t>
      </w:r>
      <w:r w:rsidR="009429A0">
        <w:rPr>
          <w:lang w:val="en-US"/>
        </w:rPr>
        <w:t>. Such an assessment would require</w:t>
      </w:r>
      <w:r w:rsidR="00F124CF">
        <w:rPr>
          <w:lang w:val="en-US"/>
        </w:rPr>
        <w:t xml:space="preserve"> in-depths studies with </w:t>
      </w:r>
      <w:r w:rsidR="0090305A">
        <w:rPr>
          <w:lang w:val="en-US"/>
        </w:rPr>
        <w:t xml:space="preserve">much more </w:t>
      </w:r>
      <w:r w:rsidR="00F124CF">
        <w:rPr>
          <w:lang w:val="en-US"/>
        </w:rPr>
        <w:t>sophisticated behavioral assumptions</w:t>
      </w:r>
      <w:r w:rsidR="009429A0">
        <w:rPr>
          <w:lang w:val="en-US"/>
        </w:rPr>
        <w:t xml:space="preserve"> to account for </w:t>
      </w:r>
      <w:r w:rsidR="009429A0" w:rsidRPr="00DC664A">
        <w:rPr>
          <w:lang w:val="en-US"/>
        </w:rPr>
        <w:t>product substitution and price adjustments</w:t>
      </w:r>
      <w:r w:rsidR="00F124CF">
        <w:rPr>
          <w:lang w:val="en-US"/>
        </w:rPr>
        <w:t>.</w:t>
      </w:r>
    </w:p>
    <w:p w14:paraId="4461C1D9" w14:textId="77777777" w:rsidR="00FD10E3" w:rsidRDefault="00FD10E3" w:rsidP="004051C0">
      <w:pPr>
        <w:rPr>
          <w:lang w:val="en-US"/>
        </w:rPr>
      </w:pPr>
    </w:p>
    <w:p w14:paraId="043CDC6D" w14:textId="1A14D2D7" w:rsidR="00AC299B" w:rsidRDefault="00DC664A" w:rsidP="004051C0">
      <w:pPr>
        <w:rPr>
          <w:lang w:val="en-US"/>
        </w:rPr>
      </w:pPr>
      <w:r>
        <w:rPr>
          <w:lang w:val="en-US"/>
        </w:rPr>
        <w:t>Figure 1 represents the elasticity of consumer pric</w:t>
      </w:r>
      <w:r w:rsidR="00557EBE">
        <w:rPr>
          <w:lang w:val="en-US"/>
        </w:rPr>
        <w:t xml:space="preserve">es to a shock on energy prices, with a focus on the impact of a shock on Russian hydrocarbon prices. </w:t>
      </w:r>
    </w:p>
    <w:p w14:paraId="172ECBF3" w14:textId="47CC1523" w:rsidR="009F4EA5" w:rsidRDefault="0071695D" w:rsidP="004051C0">
      <w:pPr>
        <w:rPr>
          <w:lang w:val="en-US"/>
        </w:rPr>
      </w:pPr>
      <w:r>
        <w:rPr>
          <w:lang w:val="en-US"/>
        </w:rPr>
        <w:t>The impact of a shock on Russian hydrocarbon is negligible for the USA, which is broadly self-sufficient</w:t>
      </w:r>
      <w:r w:rsidR="00390182">
        <w:rPr>
          <w:lang w:val="en-US"/>
        </w:rPr>
        <w:t xml:space="preserve"> in energy and only imports 7% of its oil from </w:t>
      </w:r>
      <w:r w:rsidR="009F4EA5">
        <w:rPr>
          <w:lang w:val="en-US"/>
        </w:rPr>
        <w:t>Russia. The</w:t>
      </w:r>
      <w:r w:rsidR="00390182">
        <w:rPr>
          <w:lang w:val="en-US"/>
        </w:rPr>
        <w:t xml:space="preserve"> price</w:t>
      </w:r>
      <w:r w:rsidR="009F4EA5">
        <w:rPr>
          <w:lang w:val="en-US"/>
        </w:rPr>
        <w:t xml:space="preserve"> impact is also limited for the UK, which imports less than 10% of its oil and gas from Russia. </w:t>
      </w:r>
      <w:r w:rsidR="009C3496">
        <w:rPr>
          <w:lang w:val="en-US"/>
        </w:rPr>
        <w:t>By contrast, for the Netherlands</w:t>
      </w:r>
      <w:ins w:id="49" w:author="FAUBERT Violaine (DGSEI DPEM)" w:date="2022-05-03T17:32:00Z">
        <w:r w:rsidR="0076220F">
          <w:rPr>
            <w:lang w:val="en-US"/>
          </w:rPr>
          <w:t xml:space="preserve"> </w:t>
        </w:r>
      </w:ins>
      <w:del w:id="50" w:author="FAUBERT Violaine (DGSEI DPEM)" w:date="2022-05-03T17:32:00Z">
        <w:r w:rsidR="009C3496" w:rsidDel="0076220F">
          <w:rPr>
            <w:lang w:val="en-US"/>
          </w:rPr>
          <w:delText xml:space="preserve">, </w:delText>
        </w:r>
        <w:r w:rsidR="0090305A" w:rsidDel="0076220F">
          <w:rPr>
            <w:lang w:val="en-US"/>
          </w:rPr>
          <w:delText xml:space="preserve">Italy </w:delText>
        </w:r>
      </w:del>
      <w:r w:rsidR="0090305A">
        <w:rPr>
          <w:lang w:val="en-US"/>
        </w:rPr>
        <w:t xml:space="preserve">and </w:t>
      </w:r>
      <w:r w:rsidR="009C3496">
        <w:rPr>
          <w:lang w:val="en-US"/>
        </w:rPr>
        <w:t xml:space="preserve">Germany, </w:t>
      </w:r>
      <w:r w:rsidR="0090305A">
        <w:rPr>
          <w:lang w:val="en-US"/>
        </w:rPr>
        <w:t xml:space="preserve">which import around one-third of their oil and gas from </w:t>
      </w:r>
      <w:r w:rsidR="009C3496">
        <w:rPr>
          <w:lang w:val="en-US"/>
        </w:rPr>
        <w:t>Russia</w:t>
      </w:r>
      <w:r w:rsidR="0090305A">
        <w:rPr>
          <w:lang w:val="en-US"/>
        </w:rPr>
        <w:t>, Russia</w:t>
      </w:r>
      <w:r w:rsidR="009C3496">
        <w:rPr>
          <w:lang w:val="en-US"/>
        </w:rPr>
        <w:t xml:space="preserve"> accounts for close to 20% of the total </w:t>
      </w:r>
      <w:r w:rsidR="0090305A">
        <w:rPr>
          <w:lang w:val="en-US"/>
        </w:rPr>
        <w:t xml:space="preserve">impact of an energy price shock. The impact of a rise in Russian hydrocarbon prices is even higher for Eastern European countries such as Finland, Lithuania and the Slovak Republic, which import more than 80% of their oil and gas from Russia. </w:t>
      </w:r>
    </w:p>
    <w:p w14:paraId="24F8930C" w14:textId="77777777" w:rsidR="009F4EA5" w:rsidRDefault="009F4EA5" w:rsidP="004051C0">
      <w:pPr>
        <w:rPr>
          <w:lang w:val="en-US"/>
        </w:rPr>
      </w:pPr>
    </w:p>
    <w:p w14:paraId="6B25DE25" w14:textId="0ED4BC0F" w:rsidR="001B0350" w:rsidRDefault="001B0350" w:rsidP="001B0350">
      <w:pPr>
        <w:pStyle w:val="Lgende"/>
        <w:rPr>
          <w:lang w:val="en-US"/>
        </w:rPr>
      </w:pPr>
      <w:r w:rsidRPr="001B0350">
        <w:rPr>
          <w:lang w:val="en-US"/>
        </w:rPr>
        <w:t xml:space="preserve">Figure </w:t>
      </w:r>
      <w:r w:rsidR="00DC664A" w:rsidRPr="00DC664A">
        <w:rPr>
          <w:lang w:val="en-GB"/>
        </w:rPr>
        <w:t>1</w:t>
      </w:r>
      <w:del w:id="51" w:author="Guillaume DAUDIN" w:date="2022-05-03T14:24:00Z">
        <w:r w:rsidRPr="001B0350" w:rsidDel="00E74B27">
          <w:rPr>
            <w:lang w:val="en-US"/>
          </w:rPr>
          <w:delText> </w:delText>
        </w:r>
      </w:del>
      <w:r w:rsidRPr="001B0350">
        <w:rPr>
          <w:lang w:val="en-US"/>
        </w:rPr>
        <w:t xml:space="preserve">: Vulnerability </w:t>
      </w:r>
      <w:r w:rsidR="009C3496">
        <w:rPr>
          <w:lang w:val="en-US"/>
        </w:rPr>
        <w:t xml:space="preserve">of consumer prices </w:t>
      </w:r>
      <w:r w:rsidRPr="001B0350">
        <w:rPr>
          <w:lang w:val="en-US"/>
        </w:rPr>
        <w:t>to</w:t>
      </w:r>
      <w:r w:rsidR="009C3496">
        <w:rPr>
          <w:lang w:val="en-US"/>
        </w:rPr>
        <w:t xml:space="preserve"> a rise in</w:t>
      </w:r>
      <w:r w:rsidRPr="001B0350">
        <w:rPr>
          <w:lang w:val="en-US"/>
        </w:rPr>
        <w:t xml:space="preserve"> hydro</w:t>
      </w:r>
      <w:r>
        <w:rPr>
          <w:lang w:val="en-US"/>
        </w:rPr>
        <w:t>carbon prices and</w:t>
      </w:r>
      <w:ins w:id="52" w:author="FAUBERT Violaine (DGSEI DPEM)" w:date="2022-05-03T17:32:00Z">
        <w:r w:rsidR="0076220F">
          <w:rPr>
            <w:lang w:val="en-US"/>
          </w:rPr>
          <w:t xml:space="preserve"> to a rise in</w:t>
        </w:r>
      </w:ins>
      <w:r>
        <w:rPr>
          <w:lang w:val="en-US"/>
        </w:rPr>
        <w:t xml:space="preserve"> Russian hydrocarbon price</w:t>
      </w:r>
      <w:del w:id="53" w:author="FAUBERT Violaine (DGSEI DPEM)" w:date="2022-05-03T17:33:00Z">
        <w:r w:rsidDel="0076220F">
          <w:rPr>
            <w:lang w:val="en-US"/>
          </w:rPr>
          <w:delText xml:space="preserve"> </w:delText>
        </w:r>
      </w:del>
      <w:ins w:id="54" w:author="FAUBERT Violaine (DGSEI DPEM)" w:date="2022-05-03T17:33:00Z">
        <w:r w:rsidR="0076220F">
          <w:rPr>
            <w:lang w:val="en-US"/>
          </w:rPr>
          <w:t>s</w:t>
        </w:r>
      </w:ins>
      <w:del w:id="55" w:author="FAUBERT Violaine (DGSEI DPEM)" w:date="2022-05-03T17:33:00Z">
        <w:r w:rsidDel="0076220F">
          <w:rPr>
            <w:lang w:val="en-US"/>
          </w:rPr>
          <w:delText>increases</w:delText>
        </w:r>
      </w:del>
      <w:r>
        <w:rPr>
          <w:lang w:val="en-US"/>
        </w:rPr>
        <w:t>, WIOD</w:t>
      </w:r>
    </w:p>
    <w:p w14:paraId="3A2603DB" w14:textId="78AF02AD" w:rsidR="00DC664A" w:rsidRPr="00DC664A" w:rsidRDefault="00DC664A" w:rsidP="00DC664A">
      <w:pPr>
        <w:rPr>
          <w:lang w:val="en-US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 wp14:anchorId="342E2ED8" wp14:editId="45AF54E8">
            <wp:extent cx="5756910" cy="4037125"/>
            <wp:effectExtent l="0" t="0" r="0" b="1905"/>
            <wp:docPr id="1" name="Image 1" descr="cid:D24D364E-181E-4F9F-A6A8-662633CB705B@dauphine.psl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D24D364E-181E-4F9F-A6A8-662633CB705B@dauphine.psl.eu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114F" w14:textId="5DCB5CBB" w:rsidR="001A54D5" w:rsidRDefault="009C3496" w:rsidP="004051C0">
      <w:pPr>
        <w:rPr>
          <w:lang w:val="en-US"/>
        </w:rPr>
      </w:pPr>
      <w:r>
        <w:rPr>
          <w:lang w:val="en-US"/>
        </w:rPr>
        <w:t>Source: WIOD, author’s calculations.</w:t>
      </w:r>
    </w:p>
    <w:p w14:paraId="7A898600" w14:textId="77777777" w:rsidR="009C3496" w:rsidRDefault="009C3496" w:rsidP="004051C0">
      <w:pPr>
        <w:rPr>
          <w:lang w:val="en-US"/>
        </w:rPr>
      </w:pPr>
    </w:p>
    <w:p w14:paraId="499F88B1" w14:textId="574E5410" w:rsidR="001A54D5" w:rsidRPr="0090305A" w:rsidRDefault="00121341" w:rsidP="00121341">
      <w:pPr>
        <w:rPr>
          <w:lang w:val="en-US"/>
        </w:rPr>
      </w:pPr>
      <w:r>
        <w:rPr>
          <w:lang w:val="en-US"/>
        </w:rPr>
        <w:t xml:space="preserve">A </w:t>
      </w:r>
      <w:r w:rsidR="001A54D5">
        <w:rPr>
          <w:lang w:val="en-US"/>
        </w:rPr>
        <w:t xml:space="preserve">caveat is that our computations rely on </w:t>
      </w:r>
      <w:r w:rsidR="001B0350">
        <w:rPr>
          <w:lang w:val="en-US"/>
        </w:rPr>
        <w:t xml:space="preserve">the </w:t>
      </w:r>
      <w:r w:rsidR="001A54D5">
        <w:rPr>
          <w:lang w:val="en-US"/>
        </w:rPr>
        <w:t>latest</w:t>
      </w:r>
      <w:r w:rsidR="001B0350">
        <w:rPr>
          <w:lang w:val="en-US"/>
        </w:rPr>
        <w:t xml:space="preserve"> version of WIOD</w:t>
      </w:r>
      <w:r w:rsidR="001A54D5">
        <w:rPr>
          <w:lang w:val="en-US"/>
        </w:rPr>
        <w:t>, which</w:t>
      </w:r>
      <w:r w:rsidR="001B0350">
        <w:rPr>
          <w:lang w:val="en-US"/>
        </w:rPr>
        <w:t xml:space="preserve"> was published in 2016</w:t>
      </w:r>
      <w:r>
        <w:rPr>
          <w:lang w:val="en-US"/>
        </w:rPr>
        <w:t xml:space="preserve"> and </w:t>
      </w:r>
      <w:del w:id="56" w:author="Guillaume DAUDIN" w:date="2022-05-03T14:17:00Z">
        <w:r w:rsidDel="0077452E">
          <w:rPr>
            <w:lang w:val="en-US"/>
          </w:rPr>
          <w:delText xml:space="preserve">might </w:delText>
        </w:r>
      </w:del>
      <w:ins w:id="57" w:author="Guillaume DAUDIN" w:date="2022-05-03T14:17:00Z">
        <w:r w:rsidR="0077452E">
          <w:rPr>
            <w:lang w:val="en-US"/>
          </w:rPr>
          <w:t xml:space="preserve">does </w:t>
        </w:r>
      </w:ins>
      <w:r>
        <w:rPr>
          <w:lang w:val="en-US"/>
        </w:rPr>
        <w:t>not represent recent shifts in global trade</w:t>
      </w:r>
      <w:r w:rsidR="00C76864">
        <w:rPr>
          <w:lang w:val="en-US"/>
        </w:rPr>
        <w:t xml:space="preserve">. </w:t>
      </w:r>
      <w:r>
        <w:rPr>
          <w:lang w:val="en-US"/>
        </w:rPr>
        <w:t>In the paragraph below, we explain how we</w:t>
      </w:r>
      <w:r w:rsidR="001A54D5" w:rsidRPr="0090305A">
        <w:rPr>
          <w:lang w:val="en-US"/>
        </w:rPr>
        <w:t xml:space="preserve"> </w:t>
      </w:r>
      <w:r>
        <w:rPr>
          <w:lang w:val="en-US"/>
        </w:rPr>
        <w:t>developed</w:t>
      </w:r>
      <w:r w:rsidR="001A54D5" w:rsidRPr="0090305A">
        <w:rPr>
          <w:lang w:val="en-US"/>
        </w:rPr>
        <w:t xml:space="preserve"> a simple accounting </w:t>
      </w:r>
      <w:r w:rsidR="001A54D5" w:rsidRPr="00C76864">
        <w:rPr>
          <w:lang w:val="en-US"/>
        </w:rPr>
        <w:t>tool</w:t>
      </w:r>
      <w:r w:rsidR="00C76864">
        <w:rPr>
          <w:lang w:val="en-US"/>
        </w:rPr>
        <w:t xml:space="preserve"> to</w:t>
      </w:r>
      <w:r w:rsidR="001A54D5" w:rsidRPr="00C76864">
        <w:rPr>
          <w:lang w:val="en-US"/>
        </w:rPr>
        <w:t xml:space="preserve"> fill the data gap for </w:t>
      </w:r>
      <w:r w:rsidR="001A54D5" w:rsidRPr="0090305A">
        <w:rPr>
          <w:lang w:val="en-US"/>
        </w:rPr>
        <w:t>the most recent years.</w:t>
      </w:r>
      <w:r>
        <w:rPr>
          <w:lang w:val="en-US"/>
        </w:rPr>
        <w:t xml:space="preserve"> </w:t>
      </w:r>
    </w:p>
    <w:p w14:paraId="71324352" w14:textId="77777777" w:rsidR="004051C0" w:rsidRDefault="004051C0" w:rsidP="004051C0">
      <w:pPr>
        <w:rPr>
          <w:lang w:val="en-US"/>
        </w:rPr>
      </w:pPr>
    </w:p>
    <w:p w14:paraId="304D8BDD" w14:textId="77777777" w:rsidR="004051C0" w:rsidRDefault="008B060D" w:rsidP="008B060D">
      <w:pPr>
        <w:pStyle w:val="Titre1"/>
        <w:rPr>
          <w:lang w:val="en-US"/>
        </w:rPr>
      </w:pPr>
      <w:r>
        <w:rPr>
          <w:lang w:val="en-US"/>
        </w:rPr>
        <w:t>E</w:t>
      </w:r>
      <w:r w:rsidRPr="008B060D">
        <w:rPr>
          <w:lang w:val="en-US"/>
        </w:rPr>
        <w:t xml:space="preserve">lasticity of consumer prices to exchange rate variations </w:t>
      </w:r>
      <w:r>
        <w:rPr>
          <w:lang w:val="en-US"/>
        </w:rPr>
        <w:t xml:space="preserve">over </w:t>
      </w:r>
      <w:r w:rsidRPr="008B060D">
        <w:rPr>
          <w:lang w:val="en-US"/>
        </w:rPr>
        <w:t>two decades</w:t>
      </w:r>
    </w:p>
    <w:p w14:paraId="29FB667E" w14:textId="77777777" w:rsidR="004051C0" w:rsidRPr="004051C0" w:rsidRDefault="004051C0" w:rsidP="004051C0">
      <w:pPr>
        <w:rPr>
          <w:lang w:val="en-US"/>
        </w:rPr>
      </w:pPr>
    </w:p>
    <w:p w14:paraId="2C97B502" w14:textId="0E8310CF" w:rsidR="006A444E" w:rsidRDefault="0077452E" w:rsidP="006A444E">
      <w:pPr>
        <w:rPr>
          <w:lang w:val="en-US"/>
        </w:rPr>
      </w:pPr>
      <w:ins w:id="58" w:author="Guillaume DAUDIN" w:date="2022-05-03T14:18:00Z">
        <w:r>
          <w:rPr>
            <w:lang w:val="en-US"/>
          </w:rPr>
          <w:lastRenderedPageBreak/>
          <w:t xml:space="preserve">We move to a more original exercise, and use </w:t>
        </w:r>
      </w:ins>
      <w:del w:id="59" w:author="Guillaume DAUDIN" w:date="2022-05-03T14:18:00Z">
        <w:r w:rsidR="00545C9C" w:rsidDel="0077452E">
          <w:rPr>
            <w:lang w:val="en-US"/>
          </w:rPr>
          <w:delText>Besides shedding light on the country-specific impact of cost-push inflation, w</w:delText>
        </w:r>
        <w:r w:rsidR="006E50E3" w:rsidDel="0077452E">
          <w:rPr>
            <w:lang w:val="en-US"/>
          </w:rPr>
          <w:delText xml:space="preserve">orld input-output tables </w:delText>
        </w:r>
      </w:del>
      <w:ins w:id="60" w:author="Guillaume DAUDIN" w:date="2022-05-03T14:18:00Z">
        <w:r>
          <w:rPr>
            <w:lang w:val="en-US"/>
          </w:rPr>
          <w:t xml:space="preserve">WIOTs </w:t>
        </w:r>
      </w:ins>
      <w:del w:id="61" w:author="Guillaume DAUDIN" w:date="2022-05-03T14:18:00Z">
        <w:r w:rsidR="006E50E3" w:rsidDel="0077452E">
          <w:rPr>
            <w:lang w:val="en-US"/>
          </w:rPr>
          <w:delText xml:space="preserve">are also helpful </w:delText>
        </w:r>
      </w:del>
      <w:r w:rsidR="006E50E3">
        <w:rPr>
          <w:lang w:val="en-US"/>
        </w:rPr>
        <w:t xml:space="preserve">to illustrate </w:t>
      </w:r>
      <w:r w:rsidR="006A444E" w:rsidRPr="006A444E">
        <w:rPr>
          <w:lang w:val="en-US"/>
        </w:rPr>
        <w:t xml:space="preserve">how exchange rate movements </w:t>
      </w:r>
      <w:r w:rsidR="00545C9C">
        <w:rPr>
          <w:lang w:val="en-US"/>
        </w:rPr>
        <w:t>affect</w:t>
      </w:r>
      <w:r w:rsidR="006A444E" w:rsidRPr="006A444E">
        <w:rPr>
          <w:lang w:val="en-US"/>
        </w:rPr>
        <w:t xml:space="preserve"> inflation</w:t>
      </w:r>
      <w:ins w:id="62" w:author="Guillaume DAUDIN" w:date="2022-05-03T14:20:00Z">
        <w:r>
          <w:rPr>
            <w:lang w:val="en-US"/>
          </w:rPr>
          <w:t xml:space="preserve"> using </w:t>
        </w:r>
        <w:r w:rsidRPr="006A444E">
          <w:rPr>
            <w:lang w:val="en-US"/>
          </w:rPr>
          <w:t xml:space="preserve">several </w:t>
        </w:r>
        <w:r>
          <w:rPr>
            <w:lang w:val="en-US"/>
          </w:rPr>
          <w:t xml:space="preserve">WIOTs </w:t>
        </w:r>
        <w:r w:rsidRPr="006A444E">
          <w:rPr>
            <w:lang w:val="en-US"/>
          </w:rPr>
          <w:t xml:space="preserve">datasets covering </w:t>
        </w:r>
        <w:r>
          <w:rPr>
            <w:lang w:val="en-US"/>
          </w:rPr>
          <w:t>two decades</w:t>
        </w:r>
        <w:r w:rsidRPr="006A444E">
          <w:rPr>
            <w:lang w:val="en-US"/>
          </w:rPr>
          <w:t>, from 1995 to 2019</w:t>
        </w:r>
      </w:ins>
      <w:r w:rsidR="006E50E3">
        <w:rPr>
          <w:lang w:val="en-US"/>
        </w:rPr>
        <w:t xml:space="preserve">. The </w:t>
      </w:r>
      <w:r w:rsidR="006E50E3" w:rsidRPr="006A444E">
        <w:rPr>
          <w:lang w:val="en-US"/>
        </w:rPr>
        <w:t xml:space="preserve">transmission of exchange rate movements </w:t>
      </w:r>
      <w:r w:rsidR="006E50E3">
        <w:rPr>
          <w:lang w:val="en-US"/>
        </w:rPr>
        <w:t xml:space="preserve">differs across countries. It </w:t>
      </w:r>
      <w:r w:rsidR="006A444E" w:rsidRPr="006A444E">
        <w:rPr>
          <w:lang w:val="en-US"/>
        </w:rPr>
        <w:t xml:space="preserve">depends, among other things, on their respective trade openness, the relative integration of sectors and firms in international production chains and the currency of invoicing for trade. </w:t>
      </w:r>
      <w:ins w:id="63" w:author="Guillaume DAUDIN" w:date="2022-05-03T14:19:00Z">
        <w:r>
          <w:rPr>
            <w:lang w:val="en-US"/>
          </w:rPr>
          <w:t xml:space="preserve">It </w:t>
        </w:r>
        <w:commentRangeStart w:id="64"/>
        <w:proofErr w:type="gramStart"/>
        <w:r>
          <w:rPr>
            <w:lang w:val="en-US"/>
          </w:rPr>
          <w:t>cannot be analyzed</w:t>
        </w:r>
        <w:proofErr w:type="gramEnd"/>
        <w:r>
          <w:rPr>
            <w:lang w:val="en-US"/>
          </w:rPr>
          <w:t xml:space="preserve"> with the simple price dual to the Leontief model as exchange rate variations have different effects </w:t>
        </w:r>
      </w:ins>
      <w:ins w:id="65" w:author="Guillaume DAUDIN" w:date="2022-05-03T14:20:00Z">
        <w:r>
          <w:rPr>
            <w:lang w:val="en-US"/>
          </w:rPr>
          <w:t>for domestic and foreign prices</w:t>
        </w:r>
      </w:ins>
      <w:commentRangeEnd w:id="64"/>
      <w:r w:rsidR="0076220F">
        <w:rPr>
          <w:rStyle w:val="Marquedecommentaire"/>
        </w:rPr>
        <w:commentReference w:id="64"/>
      </w:r>
      <w:ins w:id="66" w:author="Guillaume DAUDIN" w:date="2022-05-03T14:20:00Z">
        <w:r>
          <w:rPr>
            <w:lang w:val="en-US"/>
          </w:rPr>
          <w:t>.</w:t>
        </w:r>
      </w:ins>
      <w:del w:id="67" w:author="Guillaume DAUDIN" w:date="2022-05-03T14:20:00Z">
        <w:r w:rsidR="006A444E" w:rsidRPr="006A444E" w:rsidDel="0077452E">
          <w:rPr>
            <w:lang w:val="en-US"/>
          </w:rPr>
          <w:delText>In a recent paper (Camatte et al., 2021), we analy</w:delText>
        </w:r>
        <w:r w:rsidR="008B060D" w:rsidDel="0077452E">
          <w:rPr>
            <w:lang w:val="en-US"/>
          </w:rPr>
          <w:delText>z</w:delText>
        </w:r>
        <w:r w:rsidR="006A444E" w:rsidRPr="006A444E" w:rsidDel="0077452E">
          <w:rPr>
            <w:lang w:val="en-US"/>
          </w:rPr>
          <w:delText>e the impact of exchange rate variations on domestic consumer prices</w:delText>
        </w:r>
        <w:r w:rsidR="00121341" w:rsidDel="0077452E">
          <w:rPr>
            <w:lang w:val="en-US"/>
          </w:rPr>
          <w:delText xml:space="preserve"> using </w:delText>
        </w:r>
        <w:r w:rsidR="006A444E" w:rsidRPr="006A444E" w:rsidDel="0077452E">
          <w:rPr>
            <w:lang w:val="en-US"/>
          </w:rPr>
          <w:delText xml:space="preserve">several </w:delText>
        </w:r>
        <w:r w:rsidR="00691643" w:rsidDel="0077452E">
          <w:rPr>
            <w:lang w:val="en-US"/>
          </w:rPr>
          <w:delText xml:space="preserve">WIOTs </w:delText>
        </w:r>
        <w:r w:rsidR="006A444E" w:rsidRPr="006A444E" w:rsidDel="0077452E">
          <w:rPr>
            <w:lang w:val="en-US"/>
          </w:rPr>
          <w:delText xml:space="preserve">datasets covering </w:delText>
        </w:r>
        <w:r w:rsidR="00691643" w:rsidDel="0077452E">
          <w:rPr>
            <w:lang w:val="en-US"/>
          </w:rPr>
          <w:delText>two decades</w:delText>
        </w:r>
        <w:r w:rsidR="006A444E" w:rsidRPr="006A444E" w:rsidDel="0077452E">
          <w:rPr>
            <w:lang w:val="en-US"/>
          </w:rPr>
          <w:delText>, from 1995 to 2019.</w:delText>
        </w:r>
      </w:del>
    </w:p>
    <w:p w14:paraId="101C7320" w14:textId="2E794FB1" w:rsidR="00691643" w:rsidRDefault="00691643" w:rsidP="006A444E">
      <w:pPr>
        <w:rPr>
          <w:lang w:val="en-US"/>
        </w:rPr>
      </w:pPr>
    </w:p>
    <w:p w14:paraId="4813ABE8" w14:textId="49160E70" w:rsidR="008B060D" w:rsidRDefault="008B060D" w:rsidP="008B060D">
      <w:pPr>
        <w:rPr>
          <w:lang w:val="en-US"/>
        </w:rPr>
      </w:pPr>
      <w:r w:rsidRPr="008B060D">
        <w:rPr>
          <w:lang w:val="en-US"/>
        </w:rPr>
        <w:t>In line with the existing literature, we find that in response to a 1% appreciation of the domestic currency, domestic consumer prices decrease</w:t>
      </w:r>
      <w:r>
        <w:rPr>
          <w:lang w:val="en-US"/>
        </w:rPr>
        <w:t xml:space="preserve"> </w:t>
      </w:r>
      <w:r w:rsidRPr="008B060D">
        <w:rPr>
          <w:lang w:val="en-US"/>
        </w:rPr>
        <w:t>by around 0.10% on average at the world level. The impact of exchange rate variations on consumer prices has remained broadly stable over the past two decades.</w:t>
      </w:r>
      <w:r>
        <w:rPr>
          <w:lang w:val="en-US"/>
        </w:rPr>
        <w:t xml:space="preserve"> </w:t>
      </w:r>
    </w:p>
    <w:p w14:paraId="1FE4B049" w14:textId="7B2CC34B" w:rsidR="005056B7" w:rsidRDefault="005056B7" w:rsidP="005056B7">
      <w:pPr>
        <w:rPr>
          <w:lang w:val="en-US"/>
        </w:rPr>
      </w:pPr>
      <w:r>
        <w:rPr>
          <w:lang w:val="en-US"/>
        </w:rPr>
        <w:t xml:space="preserve">Our results are </w:t>
      </w:r>
      <w:r w:rsidRPr="000C396B">
        <w:rPr>
          <w:lang w:val="en-US"/>
        </w:rPr>
        <w:t>likely an upper bound</w:t>
      </w:r>
      <w:r w:rsidR="00545C9C">
        <w:rPr>
          <w:lang w:val="en-US"/>
        </w:rPr>
        <w:t xml:space="preserve">. Indeed, </w:t>
      </w:r>
      <w:r w:rsidRPr="000C396B">
        <w:rPr>
          <w:lang w:val="en-US"/>
        </w:rPr>
        <w:t xml:space="preserve">our accounting approach relies on the simplifying assumption that exchange rate fluctuations completely pass-through to import prices. However, a large body of literature suggests that the pass-through </w:t>
      </w:r>
      <w:r>
        <w:rPr>
          <w:lang w:val="en-US"/>
        </w:rPr>
        <w:t>is incomplete, even in the long run</w:t>
      </w:r>
      <w:r w:rsidRPr="000C396B">
        <w:rPr>
          <w:lang w:val="en-US"/>
        </w:rPr>
        <w:t xml:space="preserve">, as a result of slow nominal price adjustments or the pricing-to-market </w:t>
      </w:r>
      <w:r w:rsidR="00545C9C" w:rsidRPr="000C396B">
        <w:rPr>
          <w:lang w:val="en-US"/>
        </w:rPr>
        <w:t>behavior</w:t>
      </w:r>
      <w:r w:rsidRPr="000C396B">
        <w:rPr>
          <w:lang w:val="en-US"/>
        </w:rPr>
        <w:t xml:space="preserve"> of firms. </w:t>
      </w:r>
      <w:r w:rsidR="00545C9C">
        <w:rPr>
          <w:lang w:val="en-US"/>
        </w:rPr>
        <w:t>U</w:t>
      </w:r>
      <w:r w:rsidRPr="000C396B">
        <w:rPr>
          <w:lang w:val="en-US"/>
        </w:rPr>
        <w:t>sing alternative assumptio</w:t>
      </w:r>
      <w:r w:rsidR="00121341">
        <w:rPr>
          <w:lang w:val="en-US"/>
        </w:rPr>
        <w:t xml:space="preserve">ns would </w:t>
      </w:r>
      <w:r w:rsidR="00545C9C">
        <w:rPr>
          <w:lang w:val="en-US"/>
        </w:rPr>
        <w:t xml:space="preserve">thus </w:t>
      </w:r>
      <w:r w:rsidR="00121341">
        <w:rPr>
          <w:lang w:val="en-US"/>
        </w:rPr>
        <w:t>entail lower estimates</w:t>
      </w:r>
      <w:r w:rsidR="00545C9C">
        <w:rPr>
          <w:lang w:val="en-US"/>
        </w:rPr>
        <w:t>. Nevertheless,</w:t>
      </w:r>
      <w:r>
        <w:rPr>
          <w:lang w:val="en-US"/>
        </w:rPr>
        <w:t xml:space="preserve"> our </w:t>
      </w:r>
      <w:r w:rsidR="00121341">
        <w:rPr>
          <w:lang w:val="en-US"/>
        </w:rPr>
        <w:t>accounting approach</w:t>
      </w:r>
      <w:r>
        <w:rPr>
          <w:lang w:val="en-US"/>
        </w:rPr>
        <w:t xml:space="preserve"> </w:t>
      </w:r>
      <w:r w:rsidR="00121341">
        <w:rPr>
          <w:lang w:val="en-US"/>
        </w:rPr>
        <w:t>is</w:t>
      </w:r>
      <w:r>
        <w:rPr>
          <w:lang w:val="en-US"/>
        </w:rPr>
        <w:t xml:space="preserve"> useful to compare the vulnerability of different economies to an exchange rate shock.</w:t>
      </w:r>
    </w:p>
    <w:p w14:paraId="7DAAE373" w14:textId="77777777" w:rsidR="005056B7" w:rsidRDefault="005056B7" w:rsidP="008B060D">
      <w:pPr>
        <w:rPr>
          <w:lang w:val="en-US"/>
        </w:rPr>
      </w:pPr>
    </w:p>
    <w:p w14:paraId="2F86EBE7" w14:textId="04802EC5" w:rsidR="005056B7" w:rsidRDefault="00D6451F" w:rsidP="005056B7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Figure 2 shows that our findings are </w:t>
      </w:r>
      <w:r w:rsidR="008B060D">
        <w:rPr>
          <w:lang w:val="en-US"/>
        </w:rPr>
        <w:t xml:space="preserve">robust to using two different </w:t>
      </w:r>
      <w:r w:rsidR="006E50E3">
        <w:rPr>
          <w:lang w:val="en-US"/>
        </w:rPr>
        <w:t>datasets</w:t>
      </w:r>
      <w:r w:rsidR="008B060D">
        <w:rPr>
          <w:lang w:val="en-US"/>
        </w:rPr>
        <w:t xml:space="preserve"> (</w:t>
      </w:r>
      <w:r w:rsidR="00545C9C">
        <w:rPr>
          <w:lang w:val="en-US"/>
        </w:rPr>
        <w:t xml:space="preserve">i.e. </w:t>
      </w:r>
      <w:proofErr w:type="spellStart"/>
      <w:r w:rsidR="008B060D">
        <w:rPr>
          <w:lang w:val="en-US"/>
        </w:rPr>
        <w:t>TiVA</w:t>
      </w:r>
      <w:proofErr w:type="spellEnd"/>
      <w:r w:rsidR="008B060D">
        <w:rPr>
          <w:lang w:val="en-US"/>
        </w:rPr>
        <w:t xml:space="preserve"> from the OECD and WIOD)</w:t>
      </w:r>
      <w:r>
        <w:rPr>
          <w:lang w:val="en-US"/>
        </w:rPr>
        <w:t xml:space="preserve">. We also </w:t>
      </w:r>
      <w:r w:rsidRPr="005056B7">
        <w:rPr>
          <w:lang w:val="en-US"/>
        </w:rPr>
        <w:t xml:space="preserve">show that a precise assessment of the impact of exchange rate variations on consumer prices </w:t>
      </w:r>
      <w:proofErr w:type="gramStart"/>
      <w:r w:rsidRPr="005056B7">
        <w:rPr>
          <w:lang w:val="en-US"/>
        </w:rPr>
        <w:t>can be estimated</w:t>
      </w:r>
      <w:proofErr w:type="gramEnd"/>
      <w:r w:rsidRPr="005056B7">
        <w:rPr>
          <w:lang w:val="en-US"/>
        </w:rPr>
        <w:t xml:space="preserve"> without resorting to </w:t>
      </w:r>
      <w:ins w:id="68" w:author="Guillaume DAUDIN" w:date="2022-05-03T14:21:00Z">
        <w:r w:rsidR="0077452E">
          <w:rPr>
            <w:lang w:val="en-US"/>
          </w:rPr>
          <w:t>up-to-date WIOTs</w:t>
        </w:r>
      </w:ins>
      <w:del w:id="69" w:author="Guillaume DAUDIN" w:date="2022-05-03T14:21:00Z">
        <w:r w:rsidRPr="005056B7" w:rsidDel="0077452E">
          <w:rPr>
            <w:lang w:val="en-US"/>
          </w:rPr>
          <w:delText>world input output tables</w:delText>
        </w:r>
      </w:del>
      <w:r w:rsidRPr="005056B7">
        <w:rPr>
          <w:lang w:val="en-US"/>
        </w:rPr>
        <w:t xml:space="preserve">. The construction of </w:t>
      </w:r>
      <w:del w:id="70" w:author="Guillaume DAUDIN" w:date="2022-05-03T14:22:00Z">
        <w:r w:rsidRPr="005056B7" w:rsidDel="0077452E">
          <w:rPr>
            <w:lang w:val="en-US"/>
          </w:rPr>
          <w:delText xml:space="preserve">World Input-Output tables </w:delText>
        </w:r>
      </w:del>
      <w:ins w:id="71" w:author="Guillaume DAUDIN" w:date="2022-05-03T14:22:00Z">
        <w:r w:rsidR="0077452E">
          <w:rPr>
            <w:lang w:val="en-US"/>
          </w:rPr>
          <w:t xml:space="preserve">WIOTs </w:t>
        </w:r>
      </w:ins>
      <w:r w:rsidRPr="005056B7">
        <w:rPr>
          <w:lang w:val="en-US"/>
        </w:rPr>
        <w:t xml:space="preserve">is data-demanding and </w:t>
      </w:r>
      <w:del w:id="72" w:author="Guillaume DAUDIN" w:date="2022-05-03T14:22:00Z">
        <w:r w:rsidRPr="005056B7" w:rsidDel="0077452E">
          <w:rPr>
            <w:lang w:val="en-US"/>
          </w:rPr>
          <w:delText xml:space="preserve">WIOTs </w:delText>
        </w:r>
      </w:del>
      <w:ins w:id="73" w:author="Guillaume DAUDIN" w:date="2022-05-03T14:22:00Z">
        <w:r w:rsidR="0077452E">
          <w:rPr>
            <w:lang w:val="en-US"/>
          </w:rPr>
          <w:t xml:space="preserve">they </w:t>
        </w:r>
      </w:ins>
      <w:r w:rsidRPr="005056B7">
        <w:rPr>
          <w:lang w:val="en-US"/>
        </w:rPr>
        <w:t>are typically released with a lag of several years. As a result, most WIOTs are not available for the most recent years. To fill the data gap, we extrapolate the impact of exchange rate variations on consumer prices using up-to-date GDP and trade statistics</w:t>
      </w:r>
      <w:r w:rsidR="005056B7" w:rsidRPr="005056B7">
        <w:rPr>
          <w:lang w:val="en-US"/>
        </w:rPr>
        <w:t xml:space="preserve"> </w:t>
      </w:r>
      <w:r w:rsidR="005056B7">
        <w:rPr>
          <w:lang w:val="en-US"/>
        </w:rPr>
        <w:t>on imported consumption and intermediary goods</w:t>
      </w:r>
      <w:r w:rsidRPr="005056B7">
        <w:rPr>
          <w:lang w:val="en-US"/>
        </w:rPr>
        <w:t xml:space="preserve">. </w:t>
      </w:r>
      <w:r w:rsidR="005056B7" w:rsidRPr="005056B7">
        <w:rPr>
          <w:lang w:val="en-US"/>
        </w:rPr>
        <w:t>The dotted line on Figure 2 shows that w</w:t>
      </w:r>
      <w:r w:rsidRPr="005056B7">
        <w:rPr>
          <w:lang w:val="en-US"/>
        </w:rPr>
        <w:t>e obtain a reliable estimate. We t</w:t>
      </w:r>
      <w:r w:rsidR="005056B7" w:rsidRPr="005056B7">
        <w:rPr>
          <w:lang w:val="en-US"/>
        </w:rPr>
        <w:t xml:space="preserve">hus provide a simple accounting </w:t>
      </w:r>
      <w:r w:rsidRPr="005056B7">
        <w:rPr>
          <w:lang w:val="en-US"/>
        </w:rPr>
        <w:t xml:space="preserve">tool to estimate the </w:t>
      </w:r>
      <w:r w:rsidR="00545C9C">
        <w:rPr>
          <w:lang w:val="en-US"/>
        </w:rPr>
        <w:t xml:space="preserve">elasticity of consumer prices </w:t>
      </w:r>
      <w:r w:rsidRPr="005056B7">
        <w:rPr>
          <w:lang w:val="en-US"/>
        </w:rPr>
        <w:t xml:space="preserve">to </w:t>
      </w:r>
      <w:r w:rsidR="00545C9C">
        <w:rPr>
          <w:lang w:val="en-US"/>
        </w:rPr>
        <w:t xml:space="preserve">the </w:t>
      </w:r>
      <w:r w:rsidRPr="005056B7">
        <w:rPr>
          <w:lang w:val="en-US"/>
        </w:rPr>
        <w:t>e</w:t>
      </w:r>
      <w:r w:rsidR="005056B7" w:rsidRPr="005056B7">
        <w:rPr>
          <w:lang w:val="en-US"/>
        </w:rPr>
        <w:t xml:space="preserve">xchange rate for the </w:t>
      </w:r>
      <w:r w:rsidRPr="005056B7">
        <w:rPr>
          <w:lang w:val="en-US"/>
        </w:rPr>
        <w:t>most recent</w:t>
      </w:r>
      <w:r w:rsidRPr="00D6451F">
        <w:rPr>
          <w:rFonts w:ascii="SFRM1095" w:hAnsi="SFRM1095" w:cs="SFRM1095"/>
          <w:sz w:val="22"/>
          <w:szCs w:val="22"/>
          <w:lang w:val="en-GB"/>
        </w:rPr>
        <w:t xml:space="preserve"> </w:t>
      </w:r>
      <w:r w:rsidRPr="005056B7">
        <w:rPr>
          <w:lang w:val="en-US"/>
        </w:rPr>
        <w:t>years.</w:t>
      </w:r>
      <w:r w:rsidR="008B060D">
        <w:rPr>
          <w:lang w:val="en-US"/>
        </w:rPr>
        <w:t xml:space="preserve"> </w:t>
      </w:r>
    </w:p>
    <w:p w14:paraId="35B6B87A" w14:textId="70D087E9" w:rsidR="008B060D" w:rsidRPr="005056B7" w:rsidDel="00E74B27" w:rsidRDefault="008B060D" w:rsidP="005056B7">
      <w:pPr>
        <w:autoSpaceDE w:val="0"/>
        <w:autoSpaceDN w:val="0"/>
        <w:adjustRightInd w:val="0"/>
        <w:rPr>
          <w:del w:id="74" w:author="Guillaume DAUDIN" w:date="2022-05-03T14:22:00Z"/>
          <w:rFonts w:ascii="SFRM1095" w:hAnsi="SFRM1095" w:cs="SFRM1095"/>
          <w:sz w:val="22"/>
          <w:szCs w:val="22"/>
          <w:lang w:val="en-GB"/>
        </w:rPr>
      </w:pPr>
    </w:p>
    <w:p w14:paraId="3DCFE7F4" w14:textId="05D2342F" w:rsidR="008B060D" w:rsidRDefault="008B060D" w:rsidP="008B060D">
      <w:pPr>
        <w:rPr>
          <w:lang w:val="en-US"/>
        </w:rPr>
      </w:pPr>
    </w:p>
    <w:p w14:paraId="6C0247FD" w14:textId="5C69C47E" w:rsidR="008B060D" w:rsidRPr="008B060D" w:rsidRDefault="008B060D" w:rsidP="008B060D">
      <w:pPr>
        <w:pStyle w:val="Lgende"/>
        <w:rPr>
          <w:rFonts w:ascii="Times New Roman" w:eastAsia="Times New Roman" w:hAnsi="Times New Roman" w:cs="Times New Roman"/>
          <w:lang w:val="en-US" w:eastAsia="fr-FR"/>
        </w:rPr>
      </w:pPr>
      <w:r w:rsidRPr="005800D8">
        <w:rPr>
          <w:lang w:val="en-US"/>
        </w:rPr>
        <w:lastRenderedPageBreak/>
        <w:t xml:space="preserve">Figure </w:t>
      </w:r>
      <w:r w:rsidR="00D6451F" w:rsidRPr="00D6451F">
        <w:rPr>
          <w:lang w:val="en-GB"/>
        </w:rPr>
        <w:t>2</w:t>
      </w:r>
      <w:r w:rsidR="00D6451F">
        <w:rPr>
          <w:lang w:val="en-GB"/>
        </w:rPr>
        <w:t>:</w:t>
      </w:r>
      <w:r w:rsidRPr="005800D8">
        <w:rPr>
          <w:lang w:val="en-US"/>
        </w:rPr>
        <w:t xml:space="preserve"> </w:t>
      </w:r>
      <w:r w:rsidR="001A54D5">
        <w:rPr>
          <w:lang w:val="en-US"/>
        </w:rPr>
        <w:t>E</w:t>
      </w:r>
      <w:r w:rsidR="005800D8" w:rsidRPr="005800D8">
        <w:rPr>
          <w:lang w:val="en-US"/>
        </w:rPr>
        <w:t xml:space="preserve">lasticity </w:t>
      </w:r>
      <w:r w:rsidR="005800D8">
        <w:rPr>
          <w:lang w:val="en-US"/>
        </w:rPr>
        <w:t xml:space="preserve">of </w:t>
      </w:r>
      <w:del w:id="75" w:author="Guillaume DAUDIN" w:date="2022-05-03T14:14:00Z">
        <w:r w:rsidR="005800D8" w:rsidDel="0077452E">
          <w:rPr>
            <w:lang w:val="en-US"/>
          </w:rPr>
          <w:delText xml:space="preserve">domestic </w:delText>
        </w:r>
      </w:del>
      <w:ins w:id="76" w:author="Guillaume DAUDIN" w:date="2022-05-03T14:14:00Z">
        <w:r w:rsidR="0077452E">
          <w:rPr>
            <w:lang w:val="en-US"/>
          </w:rPr>
          <w:t xml:space="preserve">consumer </w:t>
        </w:r>
      </w:ins>
      <w:r w:rsidR="005800D8">
        <w:rPr>
          <w:lang w:val="en-US"/>
        </w:rPr>
        <w:t>prices to exchange rate shocks</w:t>
      </w:r>
      <w:r w:rsidR="005800D8" w:rsidRPr="005800D8">
        <w:rPr>
          <w:lang w:val="en-US"/>
        </w:rPr>
        <w:t>.</w:t>
      </w:r>
    </w:p>
    <w:p w14:paraId="2E90B8A3" w14:textId="03F8DE22" w:rsidR="008B060D" w:rsidRDefault="00976101" w:rsidP="008B060D">
      <w:pPr>
        <w:rPr>
          <w:lang w:val="en-US"/>
        </w:rPr>
      </w:pPr>
      <w:r w:rsidRPr="0097610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6101">
        <w:rPr>
          <w:noProof/>
          <w:lang w:eastAsia="fr-FR"/>
        </w:rPr>
        <w:drawing>
          <wp:inline distT="0" distB="0" distL="0" distR="0" wp14:anchorId="4BD557C5" wp14:editId="27E17229">
            <wp:extent cx="5756910" cy="4184417"/>
            <wp:effectExtent l="0" t="0" r="0" b="6985"/>
            <wp:docPr id="3" name="Image 3" descr="C:\Users\W817186\AppData\Local\Microsoft\Windows\INetCache\Content.Outlook\8W7IQV6C\doigt_mou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817186\AppData\Local\Microsoft\Windows\INetCache\Content.Outlook\8W7IQV6C\doigt_mouil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8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0548" w14:textId="30F3BAB4" w:rsidR="0078395E" w:rsidRDefault="0078395E" w:rsidP="0078395E">
      <w:pPr>
        <w:pStyle w:val="Notedebasdepage"/>
        <w:rPr>
          <w:lang w:val="en-US"/>
        </w:rPr>
      </w:pPr>
      <w:r>
        <w:rPr>
          <w:lang w:val="en-US"/>
        </w:rPr>
        <w:t xml:space="preserve">Sources: </w:t>
      </w:r>
      <w:r w:rsidR="00976101">
        <w:rPr>
          <w:lang w:val="en-US"/>
        </w:rPr>
        <w:t>WIOD, TIVA</w:t>
      </w:r>
      <w:r w:rsidRPr="0078395E">
        <w:rPr>
          <w:lang w:val="en-US"/>
        </w:rPr>
        <w:t xml:space="preserve">, World Bank, BACI and </w:t>
      </w:r>
      <w:proofErr w:type="spellStart"/>
      <w:r>
        <w:rPr>
          <w:lang w:val="en-US"/>
        </w:rPr>
        <w:t>Camatte</w:t>
      </w:r>
      <w:proofErr w:type="spellEnd"/>
      <w:r>
        <w:rPr>
          <w:lang w:val="en-US"/>
        </w:rPr>
        <w:t xml:space="preserve"> et al. (2021)</w:t>
      </w:r>
    </w:p>
    <w:p w14:paraId="2BBF5A3F" w14:textId="77777777" w:rsidR="008B060D" w:rsidRDefault="008B060D" w:rsidP="006A444E">
      <w:pPr>
        <w:rPr>
          <w:lang w:val="en-US"/>
        </w:rPr>
      </w:pPr>
    </w:p>
    <w:p w14:paraId="66F5FA7A" w14:textId="77777777" w:rsidR="00E714CC" w:rsidRDefault="0078395E" w:rsidP="0078395E">
      <w:pPr>
        <w:pStyle w:val="Titre1"/>
        <w:rPr>
          <w:lang w:val="en-US"/>
        </w:rPr>
      </w:pPr>
      <w:r>
        <w:rPr>
          <w:lang w:val="en-US"/>
        </w:rPr>
        <w:t>Heterogeneity and channels of the effect of exchange rate variations on consumer prices</w:t>
      </w:r>
    </w:p>
    <w:p w14:paraId="4AFA192E" w14:textId="77777777" w:rsidR="00FF0A0F" w:rsidRDefault="0078395E" w:rsidP="0078395E">
      <w:pPr>
        <w:rPr>
          <w:lang w:val="en-US"/>
        </w:rPr>
      </w:pPr>
      <w:r w:rsidRPr="0078395E">
        <w:rPr>
          <w:lang w:val="en-US"/>
        </w:rPr>
        <w:t>Depending on the country, the impact of a 1% exchange rate fluctuation on domestic prices ranges from 0.05% to 0.22%, reflecting different degrees of openness to trade and differences in foreign product content in domestic consumption.</w:t>
      </w:r>
      <w:r w:rsidR="00866E60">
        <w:rPr>
          <w:lang w:val="en-US"/>
        </w:rPr>
        <w:t xml:space="preserve"> </w:t>
      </w:r>
    </w:p>
    <w:p w14:paraId="05970CA1" w14:textId="68E95CE5" w:rsidR="0078395E" w:rsidRPr="0078395E" w:rsidRDefault="00FF0A0F" w:rsidP="0078395E">
      <w:pPr>
        <w:rPr>
          <w:lang w:val="en-US"/>
        </w:rPr>
      </w:pPr>
      <w:r>
        <w:rPr>
          <w:lang w:val="en-US"/>
        </w:rPr>
        <w:t>Figure 3</w:t>
      </w:r>
      <w:del w:id="77" w:author="Guillaume DAUDIN" w:date="2022-05-03T14:26:00Z">
        <w:r w:rsidDel="00E74B27">
          <w:rPr>
            <w:lang w:val="en-US"/>
          </w:rPr>
          <w:delText xml:space="preserve"> </w:delText>
        </w:r>
      </w:del>
      <w:ins w:id="78" w:author="Guillaume DAUDIN" w:date="2022-05-03T14:25:00Z">
        <w:r w:rsidR="00E74B27">
          <w:rPr>
            <w:lang w:val="en-US"/>
          </w:rPr>
          <w:t xml:space="preserve"> </w:t>
        </w:r>
      </w:ins>
      <w:r>
        <w:rPr>
          <w:lang w:val="en-US"/>
        </w:rPr>
        <w:t>shows that t</w:t>
      </w:r>
      <w:r w:rsidR="0078395E" w:rsidRPr="0078395E">
        <w:rPr>
          <w:lang w:val="en-US"/>
        </w:rPr>
        <w:t>he elasticity is lower for large advanced and developing countries. For instance, we find an elasticity of 0.06 for the US.</w:t>
      </w:r>
    </w:p>
    <w:p w14:paraId="0ECC204F" w14:textId="77777777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Within the euro area, the elasticity of domestic consumer prices differs substantially.</w:t>
      </w:r>
    </w:p>
    <w:p w14:paraId="4800236E" w14:textId="64110512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It ranges from 0.07 in Italy to 0.18 in Ireland, a small open economy with a large traded sector and a large share of trade outside the euro area.</w:t>
      </w:r>
      <w:r>
        <w:rPr>
          <w:lang w:val="en-US"/>
        </w:rPr>
        <w:t xml:space="preserve"> </w:t>
      </w:r>
      <w:r w:rsidRPr="0078395E">
        <w:rPr>
          <w:lang w:val="en-US"/>
        </w:rPr>
        <w:t>For larger countries (France, Germany, Italy and Spain) and countries whose trade is concentrated with euro area partners (such as Portugal and Greece), t</w:t>
      </w:r>
      <w:r w:rsidR="00FF0A0F">
        <w:rPr>
          <w:lang w:val="en-US"/>
        </w:rPr>
        <w:t>he elasticity is close to 0.10</w:t>
      </w:r>
      <w:r w:rsidRPr="0078395E">
        <w:rPr>
          <w:lang w:val="en-US"/>
        </w:rPr>
        <w:t xml:space="preserve">, reflecting a lower </w:t>
      </w:r>
      <w:del w:id="79" w:author="Guillaume DAUDIN" w:date="2022-05-03T14:23:00Z">
        <w:r w:rsidRPr="0078395E" w:rsidDel="00E74B27">
          <w:rPr>
            <w:lang w:val="en-US"/>
          </w:rPr>
          <w:delText xml:space="preserve">degree of </w:delText>
        </w:r>
      </w:del>
      <w:r w:rsidR="005056B7">
        <w:rPr>
          <w:lang w:val="en-US"/>
        </w:rPr>
        <w:t>openness t</w:t>
      </w:r>
      <w:r w:rsidR="00FF0A0F">
        <w:rPr>
          <w:lang w:val="en-US"/>
        </w:rPr>
        <w:t>o trade</w:t>
      </w:r>
      <w:r w:rsidRPr="0078395E">
        <w:rPr>
          <w:lang w:val="en-US"/>
        </w:rPr>
        <w:t>.</w:t>
      </w:r>
      <w:r>
        <w:rPr>
          <w:lang w:val="en-US"/>
        </w:rPr>
        <w:t xml:space="preserve"> </w:t>
      </w:r>
      <w:r w:rsidRPr="0078395E">
        <w:rPr>
          <w:lang w:val="en-US"/>
        </w:rPr>
        <w:t>The elasticity is twice higher for small open economies like Luxembourg, Malta, Slovakia and Ireland.</w:t>
      </w:r>
    </w:p>
    <w:p w14:paraId="485C1DA9" w14:textId="77777777" w:rsidR="00E714CC" w:rsidRDefault="0078395E" w:rsidP="0078395E">
      <w:pPr>
        <w:rPr>
          <w:lang w:val="en-US"/>
        </w:rPr>
      </w:pPr>
      <w:r w:rsidRPr="0078395E">
        <w:rPr>
          <w:lang w:val="en-US"/>
        </w:rPr>
        <w:t>The value of the elasticity is closely, but not perfectly, related to the share of imported goods and services in household consumption.</w:t>
      </w:r>
      <w:r>
        <w:rPr>
          <w:lang w:val="en-US"/>
        </w:rPr>
        <w:t xml:space="preserve"> </w:t>
      </w:r>
      <w:r w:rsidRPr="0078395E">
        <w:rPr>
          <w:lang w:val="en-US"/>
        </w:rPr>
        <w:t>Overall, the higher a country’s import share in consumption, the higher the elasticity of domestic consumer prices to the exchange rate.</w:t>
      </w:r>
    </w:p>
    <w:p w14:paraId="10EAA90D" w14:textId="488C9602" w:rsidR="0078395E" w:rsidRPr="00926C97" w:rsidRDefault="005056B7" w:rsidP="0078395E">
      <w:pPr>
        <w:pStyle w:val="Lgende"/>
        <w:rPr>
          <w:lang w:val="en-US"/>
        </w:rPr>
      </w:pPr>
      <w:r>
        <w:rPr>
          <w:lang w:val="en-US"/>
        </w:rPr>
        <w:lastRenderedPageBreak/>
        <w:t>Figure 3</w:t>
      </w:r>
      <w:ins w:id="80" w:author="Guillaume DAUDIN" w:date="2022-05-03T14:23:00Z">
        <w:r w:rsidR="00E74B27">
          <w:rPr>
            <w:lang w:val="en-US"/>
          </w:rPr>
          <w:t>:</w:t>
        </w:r>
      </w:ins>
      <w:r>
        <w:rPr>
          <w:lang w:val="en-US"/>
        </w:rPr>
        <w:t xml:space="preserve"> Elasticity of consumer prices </w:t>
      </w:r>
      <w:r w:rsidR="00926C97" w:rsidRPr="00926C97">
        <w:rPr>
          <w:lang w:val="en-US"/>
        </w:rPr>
        <w:t xml:space="preserve">to </w:t>
      </w:r>
      <w:r w:rsidR="00926C97">
        <w:rPr>
          <w:lang w:val="en-US"/>
        </w:rPr>
        <w:t>a shock in the</w:t>
      </w:r>
      <w:r w:rsidR="00926C97" w:rsidRPr="00926C97">
        <w:rPr>
          <w:lang w:val="en-US"/>
        </w:rPr>
        <w:t xml:space="preserve"> domestic currency</w:t>
      </w:r>
      <w:ins w:id="81" w:author="Guillaume DAUDIN" w:date="2022-05-03T14:26:00Z">
        <w:r w:rsidR="00E74B27">
          <w:rPr>
            <w:lang w:val="en-US"/>
          </w:rPr>
          <w:t xml:space="preserve"> for 2019, extrapolated from the 2014 WIOD data</w:t>
        </w:r>
      </w:ins>
    </w:p>
    <w:p w14:paraId="1564043C" w14:textId="56313868" w:rsidR="0078395E" w:rsidRDefault="00DD1AB3" w:rsidP="007839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F9BB3E0" wp14:editId="633F1588">
            <wp:extent cx="5755855" cy="3413235"/>
            <wp:effectExtent l="0" t="0" r="0" b="3175"/>
            <wp:docPr id="6" name="Image 6" descr="Elasticity change WIOD 2019.png (1560×1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ity change WIOD 2019.png (1560×1134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89"/>
                    <a:stretch/>
                  </pic:blipFill>
                  <pic:spPr bwMode="auto">
                    <a:xfrm>
                      <a:off x="0" y="0"/>
                      <a:ext cx="5756910" cy="34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3213A" w14:textId="77777777" w:rsidR="00E714CC" w:rsidRDefault="00E714CC">
      <w:pPr>
        <w:rPr>
          <w:lang w:val="en-US"/>
        </w:rPr>
      </w:pPr>
    </w:p>
    <w:p w14:paraId="481E8716" w14:textId="73A31086" w:rsidR="00926C97" w:rsidRPr="00926C97" w:rsidRDefault="00926C97" w:rsidP="00926C97">
      <w:pPr>
        <w:rPr>
          <w:lang w:val="en-US"/>
        </w:rPr>
      </w:pPr>
      <w:r w:rsidRPr="00926C97">
        <w:rPr>
          <w:lang w:val="en-US"/>
        </w:rPr>
        <w:t xml:space="preserve">We also </w:t>
      </w:r>
      <w:r w:rsidR="00FF0A0F" w:rsidRPr="00926C97">
        <w:rPr>
          <w:lang w:val="en-US"/>
        </w:rPr>
        <w:t>analyze</w:t>
      </w:r>
      <w:r w:rsidRPr="00926C97">
        <w:rPr>
          <w:lang w:val="en-US"/>
        </w:rPr>
        <w:t xml:space="preserve"> the role of global value chains in the transmission of an exchange rate appreciation.</w:t>
      </w:r>
      <w:r w:rsidR="00BD0901">
        <w:rPr>
          <w:lang w:val="en-US"/>
        </w:rPr>
        <w:t xml:space="preserve"> </w:t>
      </w:r>
      <w:r w:rsidRPr="00926C97">
        <w:rPr>
          <w:lang w:val="en-US"/>
        </w:rPr>
        <w:t>We identify four channels through which an exchange rate appreciation impacts consumer prices when production processes are global:</w:t>
      </w:r>
    </w:p>
    <w:p w14:paraId="563128BD" w14:textId="2B90DCB1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imported final goods sold directly to domestic consumers; </w:t>
      </w:r>
    </w:p>
    <w:p w14:paraId="36F4BB05" w14:textId="03D55DE0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>the price of imported inputs entering domestic production;</w:t>
      </w:r>
    </w:p>
    <w:p w14:paraId="65B778EB" w14:textId="0CCAC5F6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exported inputs feeding through imported foreign production; </w:t>
      </w:r>
    </w:p>
    <w:p w14:paraId="0BB13F0F" w14:textId="6F3AAAC9" w:rsidR="00DD1AB3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>changes in domestic and foreign production costs in turn pass through to the price of inputs for domestic and foreign goods, causing further production costs variations through input-output linkages.</w:t>
      </w:r>
    </w:p>
    <w:p w14:paraId="7A6803BD" w14:textId="217D4990" w:rsidR="00E714CC" w:rsidRDefault="00FF0A0F" w:rsidP="00926C97">
      <w:pPr>
        <w:rPr>
          <w:lang w:val="en-US"/>
        </w:rPr>
      </w:pPr>
      <w:r>
        <w:rPr>
          <w:lang w:val="en-US"/>
        </w:rPr>
        <w:t xml:space="preserve">Figure 4 shows that </w:t>
      </w:r>
      <w:r w:rsidR="00926C97" w:rsidRPr="00926C97">
        <w:rPr>
          <w:lang w:val="en-US"/>
        </w:rPr>
        <w:t>the first two channels explain three-quarters of the transmission of an exchange rate appreciation to domestic prices. The last two channels, which reflect the impact of participation in global value chains, play a limited role, with marked across-countries heterogeneity.</w:t>
      </w:r>
    </w:p>
    <w:p w14:paraId="03645C4E" w14:textId="77777777" w:rsidR="00E714CC" w:rsidRDefault="00E714CC">
      <w:pPr>
        <w:rPr>
          <w:lang w:val="en-US"/>
        </w:rPr>
      </w:pPr>
    </w:p>
    <w:p w14:paraId="3C35CC84" w14:textId="38933678" w:rsidR="00926C97" w:rsidRDefault="00926C97" w:rsidP="00926C97">
      <w:pPr>
        <w:pStyle w:val="Lgende"/>
        <w:rPr>
          <w:lang w:val="en-US"/>
        </w:rPr>
      </w:pPr>
      <w:r w:rsidRPr="00926C97">
        <w:rPr>
          <w:lang w:val="en-US"/>
        </w:rPr>
        <w:lastRenderedPageBreak/>
        <w:t xml:space="preserve">Figure </w:t>
      </w:r>
      <w:r w:rsidR="005056B7">
        <w:rPr>
          <w:lang w:val="en-US"/>
        </w:rPr>
        <w:t>4</w:t>
      </w:r>
      <w:del w:id="82" w:author="Guillaume DAUDIN" w:date="2022-05-03T14:23:00Z">
        <w:r w:rsidRPr="00926C97" w:rsidDel="00E74B27">
          <w:rPr>
            <w:lang w:val="en-US"/>
          </w:rPr>
          <w:delText> </w:delText>
        </w:r>
      </w:del>
      <w:r w:rsidRPr="00926C97">
        <w:rPr>
          <w:lang w:val="en-US"/>
        </w:rPr>
        <w:t xml:space="preserve">: </w:t>
      </w:r>
      <w:r w:rsidR="000C396B">
        <w:rPr>
          <w:lang w:val="en-US"/>
        </w:rPr>
        <w:t xml:space="preserve">Channels of the exchange rate shock effect on consumer prices </w:t>
      </w:r>
      <w:r w:rsidRPr="00926C97">
        <w:rPr>
          <w:lang w:val="en-US"/>
        </w:rPr>
        <w:t>(WIOD, 2014)</w:t>
      </w:r>
    </w:p>
    <w:p w14:paraId="76F3B5EC" w14:textId="7B02A705" w:rsidR="000C396B" w:rsidRPr="000C396B" w:rsidRDefault="005056B7" w:rsidP="000C396B">
      <w:pPr>
        <w:rPr>
          <w:lang w:val="en-US"/>
        </w:rPr>
      </w:pPr>
      <w:r w:rsidRPr="005056B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56B7">
        <w:rPr>
          <w:noProof/>
          <w:lang w:eastAsia="fr-FR"/>
        </w:rPr>
        <w:drawing>
          <wp:inline distT="0" distB="0" distL="0" distR="0" wp14:anchorId="61236087" wp14:editId="4DFF5BA1">
            <wp:extent cx="5756910" cy="4481369"/>
            <wp:effectExtent l="0" t="0" r="0" b="0"/>
            <wp:docPr id="2" name="Image 2" descr="C:\Users\W817186\AppData\Local\Microsoft\Windows\INetCache\Content.Outlook\8W7IQV6C\distribution_components_WIOD_201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817186\AppData\Local\Microsoft\Windows\INetCache\Content.Outlook\8W7IQV6C\distribution_components_WIOD_2014 (00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8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01D2" w14:textId="0629FE7E" w:rsidR="000C396B" w:rsidRDefault="000C396B" w:rsidP="000C396B">
      <w:pPr>
        <w:rPr>
          <w:ins w:id="83" w:author="Guillaume DAUDIN" w:date="2022-05-03T14:27:00Z"/>
          <w:lang w:val="en-US"/>
        </w:rPr>
      </w:pPr>
    </w:p>
    <w:p w14:paraId="1414D376" w14:textId="1FC8E644" w:rsidR="00E74B27" w:rsidRPr="000C396B" w:rsidRDefault="00E74B27">
      <w:pPr>
        <w:pStyle w:val="Titre1"/>
        <w:rPr>
          <w:lang w:val="en-US"/>
        </w:rPr>
        <w:pPrChange w:id="84" w:author="Guillaume DAUDIN" w:date="2022-05-03T14:27:00Z">
          <w:pPr/>
        </w:pPrChange>
      </w:pPr>
      <w:ins w:id="85" w:author="Guillaume DAUDIN" w:date="2022-05-03T14:27:00Z">
        <w:r>
          <w:rPr>
            <w:lang w:val="en-US"/>
          </w:rPr>
          <w:t>Conclusion</w:t>
        </w:r>
      </w:ins>
    </w:p>
    <w:p w14:paraId="2D3D8339" w14:textId="0AAB2F9C" w:rsidR="00926C97" w:rsidRDefault="00D5186E">
      <w:pPr>
        <w:rPr>
          <w:ins w:id="86" w:author="Guillaume DAUDIN" w:date="2022-05-03T16:54:00Z"/>
          <w:lang w:val="en-US"/>
        </w:rPr>
      </w:pPr>
      <w:ins w:id="87" w:author="Guillaume DAUDIN" w:date="2022-05-03T16:05:00Z">
        <w:r>
          <w:rPr>
            <w:lang w:val="en-US"/>
          </w:rPr>
          <w:t xml:space="preserve">Using </w:t>
        </w:r>
      </w:ins>
      <w:ins w:id="88" w:author="Guillaume DAUDIN" w:date="2022-05-03T16:06:00Z">
        <w:r>
          <w:rPr>
            <w:lang w:val="en-US"/>
          </w:rPr>
          <w:t xml:space="preserve">different </w:t>
        </w:r>
      </w:ins>
      <w:ins w:id="89" w:author="Guillaume DAUDIN" w:date="2022-05-03T16:05:00Z">
        <w:r>
          <w:rPr>
            <w:lang w:val="en-US"/>
          </w:rPr>
          <w:t xml:space="preserve">WIOTs and extrapolations, we have shown the heterogeneity of </w:t>
        </w:r>
      </w:ins>
      <w:ins w:id="90" w:author="Guillaume DAUDIN" w:date="2022-05-03T16:06:00Z">
        <w:r>
          <w:rPr>
            <w:lang w:val="en-US"/>
          </w:rPr>
          <w:t xml:space="preserve">countries’ vulnerability to shocks on the price of energetic products, </w:t>
        </w:r>
      </w:ins>
      <w:ins w:id="91" w:author="Guillaume DAUDIN" w:date="2022-05-03T16:07:00Z">
        <w:r>
          <w:rPr>
            <w:lang w:val="en-US"/>
          </w:rPr>
          <w:t xml:space="preserve">notably </w:t>
        </w:r>
      </w:ins>
      <w:ins w:id="92" w:author="Guillaume DAUDIN" w:date="2022-05-03T16:06:00Z">
        <w:r>
          <w:rPr>
            <w:lang w:val="en-US"/>
          </w:rPr>
          <w:t>Russian ones</w:t>
        </w:r>
      </w:ins>
      <w:ins w:id="93" w:author="Guillaume DAUDIN" w:date="2022-05-03T16:07:00Z">
        <w:r>
          <w:rPr>
            <w:lang w:val="en-US"/>
          </w:rPr>
          <w:t xml:space="preserve"> and to exchange rate shocks. </w:t>
        </w:r>
      </w:ins>
      <w:ins w:id="94" w:author="Guillaume DAUDIN" w:date="2022-05-03T16:08:00Z">
        <w:r>
          <w:rPr>
            <w:lang w:val="en-US"/>
          </w:rPr>
          <w:t xml:space="preserve">This is an issue for the eurozone, as it makes any </w:t>
        </w:r>
      </w:ins>
      <w:ins w:id="95" w:author="Guillaume DAUDIN" w:date="2022-05-03T16:54:00Z">
        <w:r w:rsidR="001D177C">
          <w:rPr>
            <w:lang w:val="en-US"/>
          </w:rPr>
          <w:t>common policy difficult to calibrate.</w:t>
        </w:r>
      </w:ins>
    </w:p>
    <w:p w14:paraId="644E34A2" w14:textId="071D8EBD" w:rsidR="001D177C" w:rsidRPr="0076220F" w:rsidRDefault="001D177C">
      <w:pPr>
        <w:rPr>
          <w:u w:val="single"/>
          <w:lang w:val="en-US"/>
          <w:rPrChange w:id="96" w:author="FAUBERT Violaine (DGSEI DPEM)" w:date="2022-05-03T17:23:00Z">
            <w:rPr>
              <w:lang w:val="en-US"/>
            </w:rPr>
          </w:rPrChange>
        </w:rPr>
      </w:pPr>
      <w:ins w:id="97" w:author="Guillaume DAUDIN" w:date="2022-05-03T16:54:00Z">
        <w:r>
          <w:rPr>
            <w:lang w:val="en-US"/>
          </w:rPr>
          <w:t xml:space="preserve">Ours is </w:t>
        </w:r>
      </w:ins>
      <w:ins w:id="98" w:author="Guillaume DAUDIN" w:date="2022-05-03T16:55:00Z">
        <w:r>
          <w:rPr>
            <w:lang w:val="en-US"/>
          </w:rPr>
          <w:t xml:space="preserve">mainly an accounting exercise by the way of </w:t>
        </w:r>
        <w:del w:id="99" w:author="FAUBERT Violaine (DGSEI DPEM)" w:date="2022-05-03T17:21:00Z">
          <w:r w:rsidDel="0076220F">
            <w:rPr>
              <w:lang w:val="en-US"/>
            </w:rPr>
            <w:delText>big</w:delText>
          </w:r>
        </w:del>
      </w:ins>
      <w:ins w:id="100" w:author="FAUBERT Violaine (DGSEI DPEM)" w:date="2022-05-03T17:21:00Z">
        <w:r w:rsidR="0076220F">
          <w:rPr>
            <w:lang w:val="en-US"/>
          </w:rPr>
          <w:t>large</w:t>
        </w:r>
      </w:ins>
      <w:ins w:id="101" w:author="Guillaume DAUDIN" w:date="2022-05-03T16:55:00Z">
        <w:r>
          <w:rPr>
            <w:lang w:val="en-US"/>
          </w:rPr>
          <w:t xml:space="preserve"> matrix inversion. </w:t>
        </w:r>
        <w:del w:id="102" w:author="FAUBERT Violaine (DGSEI DPEM)" w:date="2022-05-03T17:22:00Z">
          <w:r w:rsidDel="0076220F">
            <w:rPr>
              <w:lang w:val="en-US"/>
            </w:rPr>
            <w:delText>It cannot be the last word on the study of the effect of any of these shocks</w:delText>
          </w:r>
        </w:del>
      </w:ins>
      <w:ins w:id="103" w:author="FAUBERT Violaine (DGSEI DPEM)" w:date="2022-05-03T17:22:00Z">
        <w:r w:rsidR="0076220F">
          <w:rPr>
            <w:lang w:val="en-US"/>
          </w:rPr>
          <w:t xml:space="preserve"> </w:t>
        </w:r>
      </w:ins>
      <w:ins w:id="104" w:author="FAUBERT Violaine (DGSEI DPEM)" w:date="2022-05-03T17:23:00Z">
        <w:r w:rsidR="0076220F">
          <w:rPr>
            <w:lang w:val="en-US"/>
          </w:rPr>
          <w:t>Although o</w:t>
        </w:r>
      </w:ins>
      <w:ins w:id="105" w:author="FAUBERT Violaine (DGSEI DPEM)" w:date="2022-05-03T17:22:00Z">
        <w:r w:rsidR="0076220F">
          <w:rPr>
            <w:lang w:val="en-US"/>
          </w:rPr>
          <w:t xml:space="preserve">ur accounting approach </w:t>
        </w:r>
      </w:ins>
      <w:ins w:id="106" w:author="FAUBERT Violaine (DGSEI DPEM)" w:date="2022-05-03T17:23:00Z">
        <w:r w:rsidR="0076220F">
          <w:rPr>
            <w:lang w:val="en-US"/>
          </w:rPr>
          <w:t xml:space="preserve">relies on a number of simplifying assumptions, it </w:t>
        </w:r>
      </w:ins>
      <w:ins w:id="107" w:author="Guillaume DAUDIN" w:date="2022-05-03T16:55:00Z">
        <w:del w:id="108" w:author="FAUBERT Violaine (DGSEI DPEM)" w:date="2022-05-03T17:22:00Z">
          <w:r w:rsidDel="0076220F">
            <w:rPr>
              <w:lang w:val="en-US"/>
            </w:rPr>
            <w:delText xml:space="preserve">. </w:delText>
          </w:r>
        </w:del>
      </w:ins>
      <w:ins w:id="109" w:author="Guillaume DAUDIN" w:date="2022-05-03T16:56:00Z">
        <w:del w:id="110" w:author="FAUBERT Violaine (DGSEI DPEM)" w:date="2022-05-03T17:22:00Z">
          <w:r w:rsidDel="0076220F">
            <w:rPr>
              <w:lang w:val="en-US"/>
            </w:rPr>
            <w:delText xml:space="preserve">Yet, it </w:delText>
          </w:r>
        </w:del>
        <w:r>
          <w:rPr>
            <w:lang w:val="en-US"/>
          </w:rPr>
          <w:t>provides a</w:t>
        </w:r>
        <w:del w:id="111" w:author="FAUBERT Violaine (DGSEI DPEM)" w:date="2022-05-03T17:22:00Z">
          <w:r w:rsidDel="0076220F">
            <w:rPr>
              <w:lang w:val="en-US"/>
            </w:rPr>
            <w:delText>n</w:delText>
          </w:r>
        </w:del>
        <w:r>
          <w:rPr>
            <w:lang w:val="en-US"/>
          </w:rPr>
          <w:t xml:space="preserve"> useful starting point </w:t>
        </w:r>
      </w:ins>
      <w:ins w:id="112" w:author="Guillaume DAUDIN" w:date="2022-05-03T16:58:00Z">
        <w:del w:id="113" w:author="FAUBERT Violaine (DGSEI DPEM)" w:date="2022-05-03T17:23:00Z">
          <w:r w:rsidDel="0076220F">
            <w:rPr>
              <w:lang w:val="en-US"/>
            </w:rPr>
            <w:delText>in</w:delText>
          </w:r>
        </w:del>
      </w:ins>
      <w:ins w:id="114" w:author="FAUBERT Violaine (DGSEI DPEM)" w:date="2022-05-03T17:23:00Z">
        <w:r w:rsidR="0076220F">
          <w:rPr>
            <w:lang w:val="en-US"/>
          </w:rPr>
          <w:t>to</w:t>
        </w:r>
      </w:ins>
      <w:ins w:id="115" w:author="Guillaume DAUDIN" w:date="2022-05-03T16:58:00Z">
        <w:r>
          <w:rPr>
            <w:lang w:val="en-US"/>
          </w:rPr>
          <w:t xml:space="preserve"> study</w:t>
        </w:r>
        <w:del w:id="116" w:author="FAUBERT Violaine (DGSEI DPEM)" w:date="2022-05-03T17:23:00Z">
          <w:r w:rsidDel="0076220F">
            <w:rPr>
              <w:lang w:val="en-US"/>
            </w:rPr>
            <w:delText>ing</w:delText>
          </w:r>
        </w:del>
        <w:r>
          <w:rPr>
            <w:lang w:val="en-US"/>
          </w:rPr>
          <w:t xml:space="preserve"> cross-country </w:t>
        </w:r>
        <w:r w:rsidRPr="0076220F">
          <w:rPr>
            <w:u w:val="single"/>
            <w:lang w:val="en-US"/>
            <w:rPrChange w:id="117" w:author="FAUBERT Violaine (DGSEI DPEM)" w:date="2022-05-03T17:23:00Z">
              <w:rPr>
                <w:lang w:val="en-US"/>
              </w:rPr>
            </w:rPrChange>
          </w:rPr>
          <w:t>heterogeneity</w:t>
        </w:r>
        <w:del w:id="118" w:author="FAUBERT Violaine (DGSEI DPEM)" w:date="2022-05-03T17:23:00Z">
          <w:r w:rsidRPr="0076220F" w:rsidDel="0076220F">
            <w:rPr>
              <w:u w:val="single"/>
              <w:lang w:val="en-US"/>
              <w:rPrChange w:id="119" w:author="FAUBERT Violaine (DGSEI DPEM)" w:date="2022-05-03T17:23:00Z">
                <w:rPr>
                  <w:lang w:val="en-US"/>
                </w:rPr>
              </w:rPrChange>
            </w:rPr>
            <w:delText xml:space="preserve"> </w:delText>
          </w:r>
          <w:commentRangeStart w:id="120"/>
          <w:r w:rsidRPr="0076220F" w:rsidDel="0076220F">
            <w:rPr>
              <w:u w:val="single"/>
              <w:lang w:val="en-US"/>
              <w:rPrChange w:id="121" w:author="FAUBERT Violaine (DGSEI DPEM)" w:date="2022-05-03T17:23:00Z">
                <w:rPr>
                  <w:lang w:val="en-US"/>
                </w:rPr>
              </w:rPrChange>
            </w:rPr>
            <w:delText xml:space="preserve">as the </w:delText>
          </w:r>
        </w:del>
      </w:ins>
      <w:ins w:id="122" w:author="Guillaume DAUDIN" w:date="2022-05-03T16:59:00Z">
        <w:del w:id="123" w:author="FAUBERT Violaine (DGSEI DPEM)" w:date="2022-05-03T17:23:00Z">
          <w:r w:rsidRPr="0076220F" w:rsidDel="0076220F">
            <w:rPr>
              <w:u w:val="single"/>
              <w:lang w:val="en-US"/>
              <w:rPrChange w:id="124" w:author="FAUBERT Violaine (DGSEI DPEM)" w:date="2022-05-03T17:23:00Z">
                <w:rPr>
                  <w:lang w:val="en-US"/>
                </w:rPr>
              </w:rPrChange>
            </w:rPr>
            <w:delText xml:space="preserve">effect of </w:delText>
          </w:r>
        </w:del>
      </w:ins>
      <w:ins w:id="125" w:author="Guillaume DAUDIN" w:date="2022-05-03T16:56:00Z">
        <w:del w:id="126" w:author="FAUBERT Violaine (DGSEI DPEM)" w:date="2022-05-03T17:23:00Z">
          <w:r w:rsidRPr="0076220F" w:rsidDel="0076220F">
            <w:rPr>
              <w:u w:val="single"/>
              <w:lang w:val="en-US"/>
              <w:rPrChange w:id="127" w:author="FAUBERT Violaine (DGSEI DPEM)" w:date="2022-05-03T17:23:00Z">
                <w:rPr>
                  <w:lang w:val="en-US"/>
                </w:rPr>
              </w:rPrChange>
            </w:rPr>
            <w:delText xml:space="preserve">differences </w:delText>
          </w:r>
        </w:del>
      </w:ins>
      <w:ins w:id="128" w:author="Guillaume DAUDIN" w:date="2022-05-03T16:57:00Z">
        <w:del w:id="129" w:author="FAUBERT Violaine (DGSEI DPEM)" w:date="2022-05-03T17:23:00Z">
          <w:r w:rsidRPr="0076220F" w:rsidDel="0076220F">
            <w:rPr>
              <w:u w:val="single"/>
              <w:lang w:val="en-US"/>
              <w:rPrChange w:id="130" w:author="FAUBERT Violaine (DGSEI DPEM)" w:date="2022-05-03T17:23:00Z">
                <w:rPr>
                  <w:lang w:val="en-US"/>
                </w:rPr>
              </w:rPrChange>
            </w:rPr>
            <w:delText>in input-output structure</w:delText>
          </w:r>
        </w:del>
      </w:ins>
      <w:ins w:id="131" w:author="Guillaume DAUDIN" w:date="2022-05-03T16:58:00Z">
        <w:del w:id="132" w:author="FAUBERT Violaine (DGSEI DPEM)" w:date="2022-05-03T17:23:00Z">
          <w:r w:rsidRPr="0076220F" w:rsidDel="0076220F">
            <w:rPr>
              <w:u w:val="single"/>
              <w:lang w:val="en-US"/>
              <w:rPrChange w:id="133" w:author="FAUBERT Violaine (DGSEI DPEM)" w:date="2022-05-03T17:23:00Z">
                <w:rPr>
                  <w:lang w:val="en-US"/>
                </w:rPr>
              </w:rPrChange>
            </w:rPr>
            <w:delText xml:space="preserve"> are</w:delText>
          </w:r>
        </w:del>
      </w:ins>
      <w:ins w:id="134" w:author="Guillaume DAUDIN" w:date="2022-05-03T16:59:00Z">
        <w:del w:id="135" w:author="FAUBERT Violaine (DGSEI DPEM)" w:date="2022-05-03T17:23:00Z">
          <w:r w:rsidRPr="0076220F" w:rsidDel="0076220F">
            <w:rPr>
              <w:u w:val="single"/>
              <w:lang w:val="en-US"/>
              <w:rPrChange w:id="136" w:author="FAUBERT Violaine (DGSEI DPEM)" w:date="2022-05-03T17:23:00Z">
                <w:rPr>
                  <w:lang w:val="en-US"/>
                </w:rPr>
              </w:rPrChange>
            </w:rPr>
            <w:delText xml:space="preserve"> probably not smaller in magnitude as differences in firm and consumer behavior</w:delText>
          </w:r>
        </w:del>
        <w:r w:rsidRPr="0076220F">
          <w:rPr>
            <w:u w:val="single"/>
            <w:lang w:val="en-US"/>
            <w:rPrChange w:id="137" w:author="FAUBERT Violaine (DGSEI DPEM)" w:date="2022-05-03T17:23:00Z">
              <w:rPr>
                <w:lang w:val="en-US"/>
              </w:rPr>
            </w:rPrChange>
          </w:rPr>
          <w:t>.</w:t>
        </w:r>
      </w:ins>
      <w:commentRangeEnd w:id="120"/>
      <w:r w:rsidR="0076220F">
        <w:rPr>
          <w:rStyle w:val="Marquedecommentaire"/>
        </w:rPr>
        <w:commentReference w:id="120"/>
      </w:r>
    </w:p>
    <w:p w14:paraId="2BDFE272" w14:textId="77777777" w:rsidR="00E714CC" w:rsidRPr="0076220F" w:rsidRDefault="00E714CC" w:rsidP="00E714CC">
      <w:pPr>
        <w:pStyle w:val="Titre1"/>
        <w:rPr>
          <w:u w:val="single"/>
          <w:lang w:val="en-US"/>
          <w:rPrChange w:id="138" w:author="FAUBERT Violaine (DGSEI DPEM)" w:date="2022-05-03T17:23:00Z">
            <w:rPr>
              <w:lang w:val="en-US"/>
            </w:rPr>
          </w:rPrChange>
        </w:rPr>
      </w:pPr>
      <w:r w:rsidRPr="0076220F">
        <w:rPr>
          <w:u w:val="single"/>
          <w:lang w:val="en-US"/>
          <w:rPrChange w:id="139" w:author="FAUBERT Violaine (DGSEI DPEM)" w:date="2022-05-03T17:23:00Z">
            <w:rPr>
              <w:lang w:val="en-US"/>
            </w:rPr>
          </w:rPrChange>
        </w:rPr>
        <w:t>Bibliography</w:t>
      </w:r>
    </w:p>
    <w:p w14:paraId="71B2BC90" w14:textId="77777777" w:rsidR="00E74B27" w:rsidDel="00E74B27" w:rsidRDefault="00E74B27" w:rsidP="00E74B27">
      <w:pPr>
        <w:rPr>
          <w:del w:id="140" w:author="Guillaume DAUDIN" w:date="2022-05-03T14:24:00Z"/>
          <w:moveTo w:id="141" w:author="Guillaume DAUDIN" w:date="2022-05-03T14:24:00Z"/>
          <w:lang w:val="en-US"/>
        </w:rPr>
      </w:pPr>
      <w:moveToRangeStart w:id="142" w:author="Guillaume DAUDIN" w:date="2022-05-03T14:24:00Z" w:name="move102480307"/>
      <w:proofErr w:type="spellStart"/>
      <w:moveTo w:id="143" w:author="Guillaume DAUDIN" w:date="2022-05-03T14:24:00Z">
        <w:r>
          <w:rPr>
            <w:lang w:val="en-US"/>
          </w:rPr>
          <w:t>Afunts</w:t>
        </w:r>
        <w:proofErr w:type="spellEnd"/>
        <w:r>
          <w:rPr>
            <w:lang w:val="en-US"/>
          </w:rPr>
          <w:t xml:space="preserve">, G, M Cato, S </w:t>
        </w:r>
        <w:proofErr w:type="spellStart"/>
        <w:r>
          <w:rPr>
            <w:lang w:val="en-US"/>
          </w:rPr>
          <w:t>Helmschrott</w:t>
        </w:r>
        <w:proofErr w:type="spellEnd"/>
        <w:r>
          <w:rPr>
            <w:lang w:val="en-US"/>
          </w:rPr>
          <w:t>, T Schmidt (2022) “</w:t>
        </w:r>
        <w:r w:rsidRPr="004051C0">
          <w:rPr>
            <w:lang w:val="en-US"/>
          </w:rPr>
          <w:t>Russia’s invasion of Ukraine has led to higher inflation expectations of individuals in Germany</w:t>
        </w:r>
        <w:r>
          <w:rPr>
            <w:lang w:val="en-US"/>
          </w:rPr>
          <w:t>”, VoxEU.org, 20 April</w:t>
        </w:r>
      </w:moveTo>
    </w:p>
    <w:moveToRangeEnd w:id="142"/>
    <w:p w14:paraId="46FF06DB" w14:textId="77777777" w:rsidR="00B4727C" w:rsidRDefault="00B4727C" w:rsidP="00E714CC">
      <w:pPr>
        <w:rPr>
          <w:rFonts w:ascii="Times New Roman" w:eastAsia="Times New Roman" w:hAnsi="Times New Roman" w:cs="Times New Roman"/>
          <w:lang w:val="en-US" w:eastAsia="fr-FR"/>
        </w:rPr>
      </w:pPr>
    </w:p>
    <w:p w14:paraId="40B6D86D" w14:textId="77777777" w:rsidR="00FF2933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Airebule</w:t>
      </w:r>
      <w:proofErr w:type="spellEnd"/>
      <w:r w:rsidR="00FF2933">
        <w:rPr>
          <w:rFonts w:ascii="Times New Roman" w:eastAsia="Times New Roman" w:hAnsi="Times New Roman" w:cs="Times New Roman"/>
          <w:lang w:val="en-US" w:eastAsia="fr-FR"/>
        </w:rPr>
        <w:t>, P, H Cheng, J Ishikawa (2022), “</w:t>
      </w:r>
      <w:r w:rsidR="00FF2933" w:rsidRPr="00FF2933">
        <w:rPr>
          <w:rFonts w:ascii="Times New Roman" w:eastAsia="Times New Roman" w:hAnsi="Times New Roman" w:cs="Times New Roman"/>
          <w:lang w:val="en-US" w:eastAsia="fr-FR"/>
        </w:rPr>
        <w:t>Shared responsibility criterion for allocating carbon emissions across countries</w:t>
      </w:r>
      <w:r w:rsidR="00FF2933"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28 </w:t>
      </w:r>
      <w:r w:rsidR="00FF2933">
        <w:rPr>
          <w:rFonts w:ascii="Times New Roman" w:eastAsia="Times New Roman" w:hAnsi="Times New Roman" w:cs="Times New Roman"/>
          <w:lang w:val="en-US" w:eastAsia="fr-FR"/>
        </w:rPr>
        <w:t>February</w:t>
      </w:r>
    </w:p>
    <w:p w14:paraId="41999168" w14:textId="77777777" w:rsidR="00B4727C" w:rsidRPr="00B4727C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r w:rsidRPr="00B4727C">
        <w:rPr>
          <w:rFonts w:ascii="Times New Roman" w:eastAsia="Times New Roman" w:hAnsi="Times New Roman" w:cs="Times New Roman"/>
          <w:lang w:val="en-US" w:eastAsia="fr-FR"/>
        </w:rPr>
        <w:lastRenderedPageBreak/>
        <w:t xml:space="preserve">Bohn, T, S </w:t>
      </w:r>
      <w:proofErr w:type="spellStart"/>
      <w:r w:rsidRPr="00B4727C">
        <w:rPr>
          <w:rFonts w:ascii="Times New Roman" w:eastAsia="Times New Roman" w:hAnsi="Times New Roman" w:cs="Times New Roman"/>
          <w:lang w:val="en-US" w:eastAsia="fr-FR"/>
        </w:rPr>
        <w:t>Brakman</w:t>
      </w:r>
      <w:proofErr w:type="spellEnd"/>
      <w:r w:rsidRPr="00B4727C">
        <w:rPr>
          <w:rFonts w:ascii="Times New Roman" w:eastAsia="Times New Roman" w:hAnsi="Times New Roman" w:cs="Times New Roman"/>
          <w:lang w:val="en-US" w:eastAsia="fr-FR"/>
        </w:rPr>
        <w:t xml:space="preserve"> and E </w:t>
      </w:r>
      <w:proofErr w:type="spellStart"/>
      <w:r w:rsidRPr="00B4727C">
        <w:rPr>
          <w:rFonts w:ascii="Times New Roman" w:eastAsia="Times New Roman" w:hAnsi="Times New Roman" w:cs="Times New Roman"/>
          <w:lang w:val="en-US" w:eastAsia="fr-FR"/>
        </w:rPr>
        <w:t>Dietzenbacher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(2021), “</w:t>
      </w:r>
      <w:r w:rsidRPr="00B4727C">
        <w:rPr>
          <w:rFonts w:ascii="Times New Roman" w:eastAsia="Times New Roman" w:hAnsi="Times New Roman" w:cs="Times New Roman"/>
          <w:lang w:val="en-US" w:eastAsia="fr-FR"/>
        </w:rPr>
        <w:t>From gross exports to value-added exports to income exports</w:t>
      </w:r>
      <w:r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15 </w:t>
      </w:r>
      <w:r>
        <w:rPr>
          <w:rFonts w:ascii="Times New Roman" w:eastAsia="Times New Roman" w:hAnsi="Times New Roman" w:cs="Times New Roman"/>
          <w:lang w:val="en-US" w:eastAsia="fr-FR"/>
        </w:rPr>
        <w:t>June</w:t>
      </w:r>
      <w:del w:id="144" w:author="FAUBERT Violaine (DGSEI DPEM)" w:date="2022-05-03T17:34:00Z">
        <w:r w:rsidDel="0076220F">
          <w:rPr>
            <w:rFonts w:ascii="Times New Roman" w:eastAsia="Times New Roman" w:hAnsi="Times New Roman" w:cs="Times New Roman"/>
            <w:lang w:val="en-US" w:eastAsia="fr-FR"/>
          </w:rPr>
          <w:delText xml:space="preserve"> </w:delText>
        </w:r>
      </w:del>
      <w:r>
        <w:rPr>
          <w:rFonts w:ascii="Times New Roman" w:eastAsia="Times New Roman" w:hAnsi="Times New Roman" w:cs="Times New Roman"/>
          <w:lang w:val="en-US" w:eastAsia="fr-FR"/>
        </w:rPr>
        <w:t xml:space="preserve"> (</w:t>
      </w:r>
      <w:r w:rsidRPr="00B4727C">
        <w:rPr>
          <w:rFonts w:ascii="Times New Roman" w:eastAsia="Times New Roman" w:hAnsi="Times New Roman" w:cs="Times New Roman"/>
          <w:lang w:val="en-US" w:eastAsia="fr-FR"/>
        </w:rPr>
        <w:t>https://voxeu.org/article/gross-exports-value-added-exports-income-exports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B6C2B62" w14:textId="77777777" w:rsidR="00E714CC" w:rsidRPr="00E714CC" w:rsidRDefault="00E714CC" w:rsidP="00E714C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E714CC">
        <w:rPr>
          <w:rFonts w:ascii="Times New Roman" w:eastAsia="Times New Roman" w:hAnsi="Times New Roman" w:cs="Times New Roman"/>
          <w:lang w:val="en-US" w:eastAsia="fr-FR"/>
        </w:rPr>
        <w:t>Borin</w:t>
      </w:r>
      <w:proofErr w:type="spellEnd"/>
      <w:r w:rsidRPr="00E714CC">
        <w:rPr>
          <w:rFonts w:ascii="Times New Roman" w:eastAsia="Times New Roman" w:hAnsi="Times New Roman" w:cs="Times New Roman"/>
          <w:lang w:val="en-US" w:eastAsia="fr-FR"/>
        </w:rPr>
        <w:t xml:space="preserve">, A, M Mancini and D </w:t>
      </w:r>
      <w:proofErr w:type="spellStart"/>
      <w:r w:rsidRPr="00E714CC">
        <w:rPr>
          <w:rFonts w:ascii="Times New Roman" w:eastAsia="Times New Roman" w:hAnsi="Times New Roman" w:cs="Times New Roman"/>
          <w:lang w:val="en-US" w:eastAsia="fr-FR"/>
        </w:rPr>
        <w:t>Taglioni</w:t>
      </w:r>
      <w:proofErr w:type="spellEnd"/>
      <w:r w:rsidRPr="00E714CC">
        <w:rPr>
          <w:rFonts w:ascii="Times New Roman" w:eastAsia="Times New Roman" w:hAnsi="Times New Roman" w:cs="Times New Roman"/>
          <w:lang w:val="en-US" w:eastAsia="fr-FR"/>
        </w:rPr>
        <w:t xml:space="preserve"> (202</w:t>
      </w:r>
      <w:r w:rsidR="00B4727C">
        <w:rPr>
          <w:rFonts w:ascii="Times New Roman" w:eastAsia="Times New Roman" w:hAnsi="Times New Roman" w:cs="Times New Roman"/>
          <w:lang w:val="en-US" w:eastAsia="fr-FR"/>
        </w:rPr>
        <w:t>2</w:t>
      </w:r>
      <w:r w:rsidRPr="00E714CC">
        <w:rPr>
          <w:rFonts w:ascii="Times New Roman" w:eastAsia="Times New Roman" w:hAnsi="Times New Roman" w:cs="Times New Roman"/>
          <w:lang w:val="en-US" w:eastAsia="fr-FR"/>
        </w:rPr>
        <w:t>), “</w:t>
      </w:r>
      <w:r>
        <w:rPr>
          <w:rFonts w:ascii="Times New Roman" w:eastAsia="Times New Roman" w:hAnsi="Times New Roman" w:cs="Times New Roman"/>
          <w:lang w:val="en-US" w:eastAsia="fr-FR"/>
        </w:rPr>
        <w:t xml:space="preserve">Integration if global value chains might not increase exposure to risk after all”, </w:t>
      </w:r>
      <w:r w:rsidR="00B4727C">
        <w:rPr>
          <w:rFonts w:ascii="Times New Roman" w:eastAsia="Times New Roman" w:hAnsi="Times New Roman" w:cs="Times New Roman"/>
          <w:lang w:val="en-US" w:eastAsia="fr-FR"/>
        </w:rPr>
        <w:t xml:space="preserve">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 </w:t>
      </w:r>
      <w:r>
        <w:rPr>
          <w:rFonts w:ascii="Times New Roman" w:eastAsia="Times New Roman" w:hAnsi="Times New Roman" w:cs="Times New Roman"/>
          <w:lang w:val="en-US" w:eastAsia="fr-FR"/>
        </w:rPr>
        <w:t>March (</w:t>
      </w:r>
      <w:r w:rsidRPr="00E714CC">
        <w:rPr>
          <w:rFonts w:ascii="Times New Roman" w:eastAsia="Times New Roman" w:hAnsi="Times New Roman" w:cs="Times New Roman"/>
          <w:lang w:val="en-US" w:eastAsia="fr-FR"/>
        </w:rPr>
        <w:t>https://voxeu.org/article/integration-global-value-chains-might-not-increase-exposure-risk-after-all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FC917F5" w14:textId="249932D3" w:rsidR="00E714CC" w:rsidRDefault="00E74B27" w:rsidP="00E714CC">
      <w:pPr>
        <w:rPr>
          <w:lang w:val="en-US"/>
        </w:rPr>
      </w:pPr>
      <w:proofErr w:type="spellStart"/>
      <w:ins w:id="145" w:author="Guillaume DAUDIN" w:date="2022-05-03T14:24:00Z">
        <w:r w:rsidRPr="006A444E">
          <w:rPr>
            <w:lang w:val="en-US"/>
          </w:rPr>
          <w:t>Camatte</w:t>
        </w:r>
        <w:proofErr w:type="spellEnd"/>
        <w:r w:rsidRPr="006A444E">
          <w:rPr>
            <w:lang w:val="en-US"/>
          </w:rPr>
          <w:t xml:space="preserve">, H, G Daudin, V </w:t>
        </w:r>
        <w:proofErr w:type="spellStart"/>
        <w:r w:rsidRPr="006A444E">
          <w:rPr>
            <w:lang w:val="en-US"/>
          </w:rPr>
          <w:t>Faubert</w:t>
        </w:r>
        <w:proofErr w:type="spellEnd"/>
        <w:r w:rsidRPr="006A444E">
          <w:rPr>
            <w:lang w:val="en-US"/>
          </w:rPr>
          <w:t xml:space="preserve">, A </w:t>
        </w:r>
        <w:proofErr w:type="spellStart"/>
        <w:r w:rsidRPr="006A444E">
          <w:rPr>
            <w:lang w:val="en-US"/>
          </w:rPr>
          <w:t>Lalliard</w:t>
        </w:r>
        <w:proofErr w:type="spellEnd"/>
        <w:r w:rsidRPr="006A444E">
          <w:rPr>
            <w:lang w:val="en-US"/>
          </w:rPr>
          <w:t xml:space="preserve"> and C Rifflart (2021), "Estimating the elasticity of consumer prices to the exchange rate: an accounting approach", ECB Working Paper No 2610 / October 2021.</w:t>
        </w:r>
      </w:ins>
    </w:p>
    <w:p w14:paraId="20A8E52D" w14:textId="5730122E" w:rsidR="001B0350" w:rsidDel="00BC2DC0" w:rsidRDefault="001B0350">
      <w:pPr>
        <w:pStyle w:val="Sansinterligne"/>
        <w:rPr>
          <w:del w:id="146" w:author="Guillaume DAUDIN" w:date="2022-05-03T15:42:00Z"/>
          <w:lang w:val="en-US"/>
        </w:rPr>
        <w:pPrChange w:id="147" w:author="Guillaume DAUDIN" w:date="2022-05-03T15:45:00Z">
          <w:pPr>
            <w:pStyle w:val="NormalWeb"/>
          </w:pPr>
        </w:pPrChange>
      </w:pPr>
      <w:proofErr w:type="spellStart"/>
      <w:r w:rsidRPr="001B0350">
        <w:rPr>
          <w:lang w:val="en-US"/>
        </w:rPr>
        <w:t>Dietzenbacher</w:t>
      </w:r>
      <w:proofErr w:type="spellEnd"/>
      <w:r w:rsidRPr="001B0350">
        <w:rPr>
          <w:lang w:val="en-US"/>
        </w:rPr>
        <w:t xml:space="preserve">, E,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proofErr w:type="spellStart"/>
      <w:r w:rsidRPr="001B0350">
        <w:rPr>
          <w:lang w:val="en-US"/>
        </w:rPr>
        <w:t>Stehrer</w:t>
      </w:r>
      <w:proofErr w:type="spellEnd"/>
      <w:r w:rsidRPr="001B0350">
        <w:rPr>
          <w:lang w:val="en-US"/>
        </w:rPr>
        <w:t>,</w:t>
      </w:r>
      <w:r>
        <w:rPr>
          <w:lang w:val="en-US"/>
        </w:rPr>
        <w:t xml:space="preserve"> M</w:t>
      </w:r>
      <w:r w:rsidRPr="001B0350">
        <w:rPr>
          <w:lang w:val="en-US"/>
        </w:rPr>
        <w:t xml:space="preserve"> </w:t>
      </w:r>
      <w:proofErr w:type="spellStart"/>
      <w:r w:rsidRPr="001B0350">
        <w:rPr>
          <w:lang w:val="en-US"/>
        </w:rPr>
        <w:t>Timmer</w:t>
      </w:r>
      <w:proofErr w:type="spellEnd"/>
      <w:r w:rsidRPr="001B0350">
        <w:rPr>
          <w:lang w:val="en-US"/>
        </w:rPr>
        <w:t xml:space="preserve"> and </w:t>
      </w:r>
      <w:r>
        <w:rPr>
          <w:lang w:val="en-US"/>
        </w:rPr>
        <w:t xml:space="preserve">G. </w:t>
      </w:r>
      <w:r w:rsidRPr="001B0350">
        <w:rPr>
          <w:lang w:val="en-US"/>
        </w:rPr>
        <w:t xml:space="preserve">de Vries, G. J. (2013). </w:t>
      </w:r>
      <w:r>
        <w:rPr>
          <w:lang w:val="en-US"/>
        </w:rPr>
        <w:t>“</w:t>
      </w:r>
      <w:r w:rsidRPr="001B0350">
        <w:rPr>
          <w:lang w:val="en-US"/>
        </w:rPr>
        <w:t>The Construction of World Input-Output Tables in the WIOD Project.</w:t>
      </w:r>
      <w:r>
        <w:rPr>
          <w:lang w:val="en-US"/>
        </w:rPr>
        <w:t>”</w:t>
      </w:r>
      <w:r w:rsidRPr="001B0350">
        <w:rPr>
          <w:lang w:val="en-US"/>
        </w:rPr>
        <w:t xml:space="preserve"> Economic Systems Research, 25(1):71–98.</w:t>
      </w:r>
    </w:p>
    <w:p w14:paraId="6A365180" w14:textId="77777777" w:rsidR="00BC2DC0" w:rsidRDefault="00BC2DC0">
      <w:pPr>
        <w:pStyle w:val="Sansinterligne"/>
        <w:rPr>
          <w:ins w:id="148" w:author="Guillaume DAUDIN" w:date="2022-05-03T15:45:00Z"/>
          <w:lang w:val="en-US"/>
        </w:rPr>
        <w:pPrChange w:id="149" w:author="Guillaume DAUDIN" w:date="2022-05-03T15:45:00Z">
          <w:pPr/>
        </w:pPrChange>
      </w:pPr>
    </w:p>
    <w:p w14:paraId="0A6CBAA7" w14:textId="40E19B7A" w:rsidR="006A444E" w:rsidRDefault="00BC2DC0">
      <w:pPr>
        <w:pStyle w:val="Sansinterligne"/>
        <w:rPr>
          <w:lang w:val="en-US"/>
        </w:rPr>
        <w:pPrChange w:id="150" w:author="Guillaume DAUDIN" w:date="2022-05-03T15:45:00Z">
          <w:pPr/>
        </w:pPrChange>
      </w:pPr>
      <w:ins w:id="151" w:author="Guillaume DAUDIN" w:date="2022-05-03T15:45:00Z">
        <w:r w:rsidRPr="00340AA5">
          <w:rPr>
            <w:rFonts w:ascii="SFRM1095" w:hAnsi="SFRM1095"/>
            <w:sz w:val="22"/>
            <w:szCs w:val="22"/>
            <w:lang w:val="en-US"/>
          </w:rPr>
          <w:t xml:space="preserve">OECD (2018). What’s new? Differences between the 2018 and 2016 edition of the </w:t>
        </w:r>
        <w:proofErr w:type="spellStart"/>
        <w:r w:rsidRPr="00340AA5">
          <w:rPr>
            <w:rFonts w:ascii="SFRM1095" w:hAnsi="SFRM1095"/>
            <w:sz w:val="22"/>
            <w:szCs w:val="22"/>
            <w:lang w:val="en-US"/>
          </w:rPr>
          <w:t>TiVA</w:t>
        </w:r>
        <w:proofErr w:type="spellEnd"/>
        <w:r w:rsidRPr="00340AA5">
          <w:rPr>
            <w:rFonts w:ascii="SFRM1095" w:hAnsi="SFRM1095"/>
            <w:sz w:val="22"/>
            <w:szCs w:val="22"/>
            <w:lang w:val="en-US"/>
          </w:rPr>
          <w:t xml:space="preserve"> indicators. http://www.oecd.org/industry/ind/tiva-2018-differences-tiva-2016.pdf. </w:t>
        </w:r>
      </w:ins>
    </w:p>
    <w:p w14:paraId="08416134" w14:textId="1FE6BB78" w:rsidR="006A444E" w:rsidDel="00E74B27" w:rsidRDefault="004051C0">
      <w:pPr>
        <w:pStyle w:val="Sansinterligne"/>
        <w:rPr>
          <w:moveFrom w:id="152" w:author="Guillaume DAUDIN" w:date="2022-05-03T14:24:00Z"/>
          <w:lang w:val="en-US"/>
        </w:rPr>
        <w:pPrChange w:id="153" w:author="Guillaume DAUDIN" w:date="2022-05-03T15:45:00Z">
          <w:pPr/>
        </w:pPrChange>
      </w:pPr>
      <w:moveFromRangeStart w:id="154" w:author="Guillaume DAUDIN" w:date="2022-05-03T14:24:00Z" w:name="move102480307"/>
      <w:moveFrom w:id="155" w:author="Guillaume DAUDIN" w:date="2022-05-03T14:24:00Z">
        <w:r w:rsidDel="00E74B27">
          <w:rPr>
            <w:lang w:val="en-US"/>
          </w:rPr>
          <w:t>Afunts, G, M Cato, S Helmschrott, T Schmidt (2022) “</w:t>
        </w:r>
        <w:r w:rsidRPr="004051C0" w:rsidDel="00E74B27">
          <w:rPr>
            <w:lang w:val="en-US"/>
          </w:rPr>
          <w:t>Russia’s invasion of Ukraine has led to higher inflation expectations of individuals in Germany</w:t>
        </w:r>
        <w:r w:rsidDel="00E74B27">
          <w:rPr>
            <w:lang w:val="en-US"/>
          </w:rPr>
          <w:t>”, VoxEU.org, 20 April</w:t>
        </w:r>
      </w:moveFrom>
    </w:p>
    <w:moveFromRangeEnd w:id="154"/>
    <w:p w14:paraId="4F3AB4C6" w14:textId="21C4D702" w:rsidR="006A444E" w:rsidRPr="006A444E" w:rsidDel="00E74B27" w:rsidRDefault="006A444E">
      <w:pPr>
        <w:pStyle w:val="Sansinterligne"/>
        <w:rPr>
          <w:del w:id="156" w:author="Guillaume DAUDIN" w:date="2022-05-03T14:24:00Z"/>
          <w:lang w:val="en-US"/>
        </w:rPr>
        <w:pPrChange w:id="157" w:author="Guillaume DAUDIN" w:date="2022-05-03T15:45:00Z">
          <w:pPr/>
        </w:pPrChange>
      </w:pPr>
      <w:del w:id="158" w:author="Guillaume DAUDIN" w:date="2022-05-03T14:24:00Z">
        <w:r w:rsidRPr="006A444E" w:rsidDel="00E74B27">
          <w:rPr>
            <w:lang w:val="en-US"/>
          </w:rPr>
          <w:delText>Boz, E, C Casas, G Georgiadis, G Gopinath, H Le Mezo, A Mehl, and T Nguyen (2020), “Patterns in invoicing currency in global trade”, VoxEU.org, 9 October.</w:delText>
        </w:r>
      </w:del>
    </w:p>
    <w:p w14:paraId="1A35E234" w14:textId="1253AAF1" w:rsidR="006A444E" w:rsidRPr="006A444E" w:rsidDel="00E74B27" w:rsidRDefault="006A444E">
      <w:pPr>
        <w:pStyle w:val="Sansinterligne"/>
        <w:rPr>
          <w:del w:id="159" w:author="Guillaume DAUDIN" w:date="2022-05-03T14:24:00Z"/>
          <w:lang w:val="en-US"/>
        </w:rPr>
        <w:pPrChange w:id="160" w:author="Guillaume DAUDIN" w:date="2022-05-03T15:45:00Z">
          <w:pPr/>
        </w:pPrChange>
      </w:pPr>
      <w:del w:id="161" w:author="Guillaume DAUDIN" w:date="2022-05-03T14:24:00Z">
        <w:r w:rsidRPr="006A444E" w:rsidDel="00E74B27">
          <w:rPr>
            <w:lang w:val="en-US"/>
          </w:rPr>
          <w:delText>Boz,  E, G Gopinath and M Plagborg-Moller (2018), “Global trade and the dollar”, VoxEU.org, 11 February.</w:delText>
        </w:r>
      </w:del>
    </w:p>
    <w:p w14:paraId="2033A94D" w14:textId="659D6A36" w:rsidR="006A444E" w:rsidDel="00E74B27" w:rsidRDefault="006A444E">
      <w:pPr>
        <w:pStyle w:val="Sansinterligne"/>
        <w:rPr>
          <w:del w:id="162" w:author="Guillaume DAUDIN" w:date="2022-05-03T14:24:00Z"/>
          <w:lang w:val="en-US"/>
        </w:rPr>
        <w:pPrChange w:id="163" w:author="Guillaume DAUDIN" w:date="2022-05-03T15:45:00Z">
          <w:pPr/>
        </w:pPrChange>
      </w:pPr>
      <w:del w:id="164" w:author="Guillaume DAUDIN" w:date="2022-05-03T14:24:00Z">
        <w:r w:rsidRPr="006A444E" w:rsidDel="00E74B27">
          <w:rPr>
            <w:lang w:val="en-US"/>
          </w:rPr>
          <w:delText>Camatte, H, G Daudin, V Faubert, A Lalliard and C Rifflart (2021), "Estimating the elasticity of consumer prices to the exchange rate: an accounting approach", ECB Working Paper No 2610 / October 2021.</w:delText>
        </w:r>
      </w:del>
    </w:p>
    <w:p w14:paraId="78F2C297" w14:textId="77777777" w:rsidR="001B0350" w:rsidRPr="006A444E" w:rsidRDefault="001B0350">
      <w:pPr>
        <w:pStyle w:val="Sansinterligne"/>
        <w:rPr>
          <w:lang w:val="en-US"/>
        </w:rPr>
        <w:pPrChange w:id="165" w:author="Guillaume DAUDIN" w:date="2022-05-03T15:45:00Z">
          <w:pPr/>
        </w:pPrChange>
      </w:pPr>
      <w:proofErr w:type="spellStart"/>
      <w:r w:rsidRPr="001B0350">
        <w:rPr>
          <w:lang w:val="en-US"/>
        </w:rPr>
        <w:t>Timmer</w:t>
      </w:r>
      <w:proofErr w:type="spellEnd"/>
      <w:r w:rsidRPr="001B0350">
        <w:rPr>
          <w:lang w:val="en-US"/>
        </w:rPr>
        <w:t xml:space="preserve">, M, </w:t>
      </w:r>
      <w:r>
        <w:rPr>
          <w:lang w:val="en-US"/>
        </w:rPr>
        <w:t xml:space="preserve">E </w:t>
      </w:r>
      <w:proofErr w:type="spellStart"/>
      <w:r w:rsidRPr="001B0350">
        <w:rPr>
          <w:lang w:val="en-US"/>
        </w:rPr>
        <w:t>Dietzenbacher</w:t>
      </w:r>
      <w:proofErr w:type="spellEnd"/>
      <w:r w:rsidRPr="001B0350">
        <w:rPr>
          <w:lang w:val="en-US"/>
        </w:rPr>
        <w:t xml:space="preserve">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proofErr w:type="spellStart"/>
      <w:r w:rsidRPr="001B0350">
        <w:rPr>
          <w:lang w:val="en-US"/>
        </w:rPr>
        <w:t>Stehrer</w:t>
      </w:r>
      <w:proofErr w:type="spellEnd"/>
      <w:r w:rsidRPr="001B0350">
        <w:rPr>
          <w:lang w:val="en-US"/>
        </w:rPr>
        <w:t xml:space="preserve">, and </w:t>
      </w:r>
      <w:r>
        <w:rPr>
          <w:lang w:val="en-US"/>
        </w:rPr>
        <w:t xml:space="preserve">G J </w:t>
      </w:r>
      <w:r w:rsidRPr="001B0350">
        <w:rPr>
          <w:lang w:val="en-US"/>
        </w:rPr>
        <w:t>de Vries (2015), "An Illustrated User Guide to the World Input–Output Database: the Case of Global Automotive Production"</w:t>
      </w:r>
      <w:bookmarkStart w:id="166" w:name="_GoBack"/>
      <w:bookmarkEnd w:id="166"/>
      <w:del w:id="167" w:author="FAUBERT Violaine (DGSEI DPEM)" w:date="2022-05-03T17:35:00Z">
        <w:r w:rsidRPr="001B0350" w:rsidDel="00EA6716">
          <w:rPr>
            <w:lang w:val="en-US"/>
          </w:rPr>
          <w:delText xml:space="preserve"> </w:delText>
        </w:r>
      </w:del>
      <w:r w:rsidRPr="001B0350">
        <w:rPr>
          <w:lang w:val="en-US"/>
        </w:rPr>
        <w:t>, Review of International Economics., 23: 575–605</w:t>
      </w:r>
    </w:p>
    <w:p w14:paraId="14200FF9" w14:textId="591629A0" w:rsidR="006A444E" w:rsidRDefault="006A444E" w:rsidP="006A444E">
      <w:pPr>
        <w:rPr>
          <w:ins w:id="168" w:author="Guillaume DAUDIN" w:date="2022-05-03T15:42:00Z"/>
          <w:lang w:val="en-US"/>
        </w:rPr>
      </w:pPr>
      <w:r w:rsidRPr="006A444E">
        <w:rPr>
          <w:lang w:val="en-US"/>
        </w:rPr>
        <w:t xml:space="preserve">Timmer, M. P., Los, B., </w:t>
      </w:r>
      <w:proofErr w:type="spellStart"/>
      <w:r w:rsidRPr="006A444E">
        <w:rPr>
          <w:lang w:val="en-US"/>
        </w:rPr>
        <w:t>Stehrer</w:t>
      </w:r>
      <w:proofErr w:type="spellEnd"/>
      <w:r w:rsidRPr="006A444E">
        <w:rPr>
          <w:lang w:val="en-US"/>
        </w:rPr>
        <w:t>, R., and de Vries, G. J. (2016), "An Anatomy of the Global Trade Slowdown based on the WIOD 2016 Release," Technical report.</w:t>
      </w:r>
    </w:p>
    <w:p w14:paraId="4247B5F8" w14:textId="541CB293" w:rsidR="00BC2DC0" w:rsidRDefault="00BC2DC0" w:rsidP="006A444E">
      <w:pPr>
        <w:rPr>
          <w:ins w:id="169" w:author="Guillaume DAUDIN" w:date="2022-05-03T15:42:00Z"/>
          <w:lang w:val="en-US"/>
        </w:rPr>
      </w:pPr>
    </w:p>
    <w:p w14:paraId="6BFB962E" w14:textId="078F974A" w:rsidR="00BC2DC0" w:rsidRPr="00E714CC" w:rsidRDefault="00BC2DC0">
      <w:pPr>
        <w:pStyle w:val="NormalWeb"/>
        <w:rPr>
          <w:lang w:val="en-US"/>
        </w:rPr>
        <w:pPrChange w:id="170" w:author="Guillaume DAUDIN" w:date="2022-05-03T15:45:00Z">
          <w:pPr/>
        </w:pPrChange>
      </w:pPr>
    </w:p>
    <w:sectPr w:rsidR="00BC2DC0" w:rsidRPr="00E714CC" w:rsidSect="00910B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UBERT Violaine (DGSEI DPEM)" w:date="2022-05-03T17:16:00Z" w:initials="FV(D">
    <w:p w14:paraId="25E4938C" w14:textId="4178C46F" w:rsidR="0076220F" w:rsidRDefault="0076220F">
      <w:pPr>
        <w:pStyle w:val="Commentaire"/>
      </w:pPr>
      <w:r>
        <w:rPr>
          <w:rStyle w:val="Marquedecommentaire"/>
        </w:rPr>
        <w:annotationRef/>
      </w:r>
      <w:r>
        <w:t>Que préfères-tu comme titre ?</w:t>
      </w:r>
    </w:p>
  </w:comment>
  <w:comment w:id="8" w:author="FAUBERT Violaine (DGSEI DPEM)" w:date="2022-05-03T17:18:00Z" w:initials="FV(D">
    <w:p w14:paraId="78383E6D" w14:textId="72D03ADC" w:rsidR="0076220F" w:rsidRDefault="0076220F">
      <w:pPr>
        <w:pStyle w:val="Commentaire"/>
      </w:pPr>
      <w:r>
        <w:rPr>
          <w:rStyle w:val="Marquedecommentaire"/>
        </w:rPr>
        <w:annotationRef/>
      </w:r>
      <w:r>
        <w:t xml:space="preserve">Je suis en faveur de la suppression de cette phrase car cela demande davantage d’explications pour que cela soit </w:t>
      </w:r>
      <w:proofErr w:type="spellStart"/>
      <w:r>
        <w:t>compréhensibel</w:t>
      </w:r>
      <w:proofErr w:type="spellEnd"/>
    </w:p>
  </w:comment>
  <w:comment w:id="17" w:author="FAUBERT Violaine (DGSEI DPEM)" w:date="2022-05-03T17:18:00Z" w:initials="FV(D">
    <w:p w14:paraId="396EEE67" w14:textId="153B89DD" w:rsidR="0076220F" w:rsidRDefault="0076220F">
      <w:pPr>
        <w:pStyle w:val="Commentaire"/>
      </w:pPr>
      <w:r>
        <w:rPr>
          <w:rStyle w:val="Marquedecommentaire"/>
        </w:rPr>
        <w:annotationRef/>
      </w:r>
      <w:r>
        <w:t xml:space="preserve">Là tu as une </w:t>
      </w:r>
      <w:proofErr w:type="spellStart"/>
      <w:r>
        <w:t>idéee</w:t>
      </w:r>
      <w:proofErr w:type="spellEnd"/>
      <w:r>
        <w:t xml:space="preserve"> derrière la tête pour une réaction commune ? tu veux dire explicitement que tout le monde ne sera pas impacté identiquement par les sanctions et la hausse du prix du gaz ?</w:t>
      </w:r>
    </w:p>
  </w:comment>
  <w:comment w:id="64" w:author="FAUBERT Violaine (DGSEI DPEM)" w:date="2022-05-03T17:20:00Z" w:initials="FV(D">
    <w:p w14:paraId="2824AF0A" w14:textId="444F205C" w:rsidR="0076220F" w:rsidRDefault="0076220F">
      <w:pPr>
        <w:pStyle w:val="Commentaire"/>
      </w:pPr>
      <w:r>
        <w:rPr>
          <w:rStyle w:val="Marquedecommentaire"/>
        </w:rPr>
        <w:annotationRef/>
      </w:r>
      <w:r>
        <w:t xml:space="preserve">Là il faut expliciter davantage pour que ce soit bien intelligible, le lecteur ne sait pas forcement </w:t>
      </w:r>
      <w:proofErr w:type="gramStart"/>
      <w:r>
        <w:t>ce</w:t>
      </w:r>
      <w:proofErr w:type="gramEnd"/>
      <w:r>
        <w:t xml:space="preserve"> qu’est le dual du modèle de Leontief</w:t>
      </w:r>
    </w:p>
  </w:comment>
  <w:comment w:id="120" w:author="FAUBERT Violaine (DGSEI DPEM)" w:date="2022-05-03T17:23:00Z" w:initials="FV(D">
    <w:p w14:paraId="13F994A5" w14:textId="7D03A9E3" w:rsidR="0076220F" w:rsidRDefault="0076220F">
      <w:pPr>
        <w:pStyle w:val="Commentaire"/>
      </w:pPr>
      <w:r>
        <w:rPr>
          <w:rStyle w:val="Marquedecommentaire"/>
        </w:rPr>
        <w:annotationRef/>
      </w:r>
      <w:r>
        <w:t xml:space="preserve">Je suggère de supprimer car cela demande davantage de développement. Je suggère de se contenter d’une formulation plus vague sur les vertus de notre </w:t>
      </w:r>
      <w:proofErr w:type="spellStart"/>
      <w:r>
        <w:t>approache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E4938C" w15:done="0"/>
  <w15:commentEx w15:paraId="78383E6D" w15:done="0"/>
  <w15:commentEx w15:paraId="396EEE67" w15:done="0"/>
  <w15:commentEx w15:paraId="2824AF0A" w15:done="0"/>
  <w15:commentEx w15:paraId="13F994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961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34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2B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2D5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3EF2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E3E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057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0208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AC9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F0A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EF6B1F"/>
    <w:multiLevelType w:val="multilevel"/>
    <w:tmpl w:val="9B6ABA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E1787"/>
    <w:multiLevelType w:val="hybridMultilevel"/>
    <w:tmpl w:val="1256A982"/>
    <w:lvl w:ilvl="0" w:tplc="ECF4F7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75E49"/>
    <w:multiLevelType w:val="hybridMultilevel"/>
    <w:tmpl w:val="B566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UBERT Violaine (DGSEI DPEM)">
    <w15:presenceInfo w15:providerId="AD" w15:userId="S-1-5-21-932784933-1916278750-2019186543-280415"/>
  </w15:person>
  <w15:person w15:author="Guillaume DAUDIN">
    <w15:presenceInfo w15:providerId="AD" w15:userId="S::guillaume.daudin@dauphine.psl.eu::15dcbe30-cd68-45c5-94ba-64069fedf1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CC"/>
    <w:rsid w:val="000041E9"/>
    <w:rsid w:val="000A2D33"/>
    <w:rsid w:val="000C396B"/>
    <w:rsid w:val="00121341"/>
    <w:rsid w:val="001A54D5"/>
    <w:rsid w:val="001B0350"/>
    <w:rsid w:val="001D177C"/>
    <w:rsid w:val="001D7416"/>
    <w:rsid w:val="00315844"/>
    <w:rsid w:val="00390182"/>
    <w:rsid w:val="003A5BFC"/>
    <w:rsid w:val="003A708E"/>
    <w:rsid w:val="003E2827"/>
    <w:rsid w:val="004051C0"/>
    <w:rsid w:val="00483270"/>
    <w:rsid w:val="005056B7"/>
    <w:rsid w:val="00545C9C"/>
    <w:rsid w:val="00557EBE"/>
    <w:rsid w:val="005800D8"/>
    <w:rsid w:val="00691643"/>
    <w:rsid w:val="006A3C1B"/>
    <w:rsid w:val="006A444E"/>
    <w:rsid w:val="006E498A"/>
    <w:rsid w:val="006E50E3"/>
    <w:rsid w:val="0071695D"/>
    <w:rsid w:val="007470CE"/>
    <w:rsid w:val="0076220F"/>
    <w:rsid w:val="0077452E"/>
    <w:rsid w:val="0078395E"/>
    <w:rsid w:val="00814926"/>
    <w:rsid w:val="00822B54"/>
    <w:rsid w:val="00866E60"/>
    <w:rsid w:val="008B060D"/>
    <w:rsid w:val="008F7EFA"/>
    <w:rsid w:val="0090305A"/>
    <w:rsid w:val="00910BA2"/>
    <w:rsid w:val="00926C97"/>
    <w:rsid w:val="009429A0"/>
    <w:rsid w:val="00976101"/>
    <w:rsid w:val="009C3496"/>
    <w:rsid w:val="009F4EA5"/>
    <w:rsid w:val="00A134DD"/>
    <w:rsid w:val="00A9344D"/>
    <w:rsid w:val="00A97CC0"/>
    <w:rsid w:val="00AC299B"/>
    <w:rsid w:val="00B07AC6"/>
    <w:rsid w:val="00B4727C"/>
    <w:rsid w:val="00B51792"/>
    <w:rsid w:val="00BC2DC0"/>
    <w:rsid w:val="00BD0901"/>
    <w:rsid w:val="00C76864"/>
    <w:rsid w:val="00CF3B12"/>
    <w:rsid w:val="00D5186E"/>
    <w:rsid w:val="00D6451F"/>
    <w:rsid w:val="00DB7CCC"/>
    <w:rsid w:val="00DC664A"/>
    <w:rsid w:val="00DD1AB3"/>
    <w:rsid w:val="00E40BE8"/>
    <w:rsid w:val="00E714CC"/>
    <w:rsid w:val="00E74B27"/>
    <w:rsid w:val="00E75628"/>
    <w:rsid w:val="00EA6716"/>
    <w:rsid w:val="00F124CF"/>
    <w:rsid w:val="00F87B87"/>
    <w:rsid w:val="00F91F66"/>
    <w:rsid w:val="00FD10E3"/>
    <w:rsid w:val="00FF0A0F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54C4"/>
  <w15:chartTrackingRefBased/>
  <w15:docId w15:val="{CBF9F8C5-4E6D-114C-A340-93B6045F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F29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78395E"/>
    <w:pPr>
      <w:keepNext/>
      <w:keepLines/>
      <w:spacing w:after="200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B060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B060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5800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00D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00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00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00D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0D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0D8"/>
    <w:rPr>
      <w:rFonts w:ascii="Times New Roman" w:hAnsi="Times New Roman" w:cs="Times New Roman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78395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8395E"/>
    <w:rPr>
      <w:sz w:val="20"/>
      <w:szCs w:val="20"/>
    </w:rPr>
  </w:style>
  <w:style w:type="paragraph" w:styleId="Rvision">
    <w:name w:val="Revision"/>
    <w:hidden/>
    <w:uiPriority w:val="99"/>
    <w:semiHidden/>
    <w:rsid w:val="00814926"/>
  </w:style>
  <w:style w:type="paragraph" w:styleId="Paragraphedeliste">
    <w:name w:val="List Paragraph"/>
    <w:basedOn w:val="Normal"/>
    <w:uiPriority w:val="34"/>
    <w:qFormat/>
    <w:rsid w:val="00DD1A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2D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Sansinterligne">
    <w:name w:val="No Spacing"/>
    <w:uiPriority w:val="1"/>
    <w:qFormat/>
    <w:rsid w:val="00BC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D24D364E-181E-4F9F-A6A8-662633CB705B@dauphine.psl.eu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EF484-CB47-4BBF-8F5E-FA25D18A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1959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DAUDIN</dc:creator>
  <cp:keywords/>
  <dc:description/>
  <cp:lastModifiedBy>FAUBERT Violaine (DGSEI DPEM)</cp:lastModifiedBy>
  <cp:revision>2</cp:revision>
  <dcterms:created xsi:type="dcterms:W3CDTF">2022-05-03T15:35:00Z</dcterms:created>
  <dcterms:modified xsi:type="dcterms:W3CDTF">2022-05-03T15:35:00Z</dcterms:modified>
</cp:coreProperties>
</file>